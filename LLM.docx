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0DE" w:rsidRDefault="007663F0">
      <w:pPr>
        <w:rPr>
          <w:color w:val="FF0000"/>
          <w:sz w:val="96"/>
          <w:szCs w:val="96"/>
        </w:rPr>
      </w:pPr>
      <w:r w:rsidRPr="007663F0">
        <w:rPr>
          <w:color w:val="FF0000"/>
          <w:sz w:val="96"/>
          <w:szCs w:val="96"/>
        </w:rPr>
        <w:t>LLM</w:t>
      </w:r>
      <w:r>
        <w:rPr>
          <w:color w:val="FF0000"/>
          <w:sz w:val="96"/>
          <w:szCs w:val="96"/>
        </w:rPr>
        <w:t>—</w:t>
      </w:r>
    </w:p>
    <w:p w:rsidR="007663F0" w:rsidRPr="007663F0" w:rsidRDefault="007663F0" w:rsidP="007663F0">
      <w:pPr>
        <w:spacing w:after="0" w:line="240" w:lineRule="auto"/>
        <w:rPr>
          <w:ins w:id="0" w:author="Unknown"/>
          <w:rFonts w:ascii="Arial" w:eastAsia="Times New Roman" w:hAnsi="Arial" w:cs="Arial"/>
          <w:color w:val="4A4A4A"/>
          <w:sz w:val="24"/>
          <w:szCs w:val="24"/>
          <w:shd w:val="clear" w:color="auto" w:fill="FFFFFF"/>
          <w:lang w:eastAsia="en-IN"/>
        </w:rPr>
      </w:pPr>
      <w:ins w:id="1" w:author="Unknown">
        <w:r w:rsidRPr="007663F0">
          <w:rPr>
            <w:rFonts w:ascii="Arial" w:eastAsia="Times New Roman" w:hAnsi="Arial" w:cs="Arial"/>
            <w:color w:val="4A4A4A"/>
            <w:sz w:val="24"/>
            <w:szCs w:val="24"/>
            <w:shd w:val="clear" w:color="auto" w:fill="FFFFFF"/>
            <w:lang w:eastAsia="en-IN"/>
          </w:rPr>
          <w:br/>
        </w:r>
      </w:ins>
    </w:p>
    <w:p w:rsidR="007663F0" w:rsidRPr="007663F0" w:rsidRDefault="007663F0" w:rsidP="007663F0">
      <w:pPr>
        <w:spacing w:after="100" w:afterAutospacing="1" w:line="495" w:lineRule="atLeast"/>
        <w:jc w:val="both"/>
        <w:rPr>
          <w:rFonts w:ascii="Times New Roman" w:eastAsia="Times New Roman" w:hAnsi="Times New Roman" w:cs="Times New Roman"/>
          <w:color w:val="222222"/>
          <w:sz w:val="27"/>
          <w:szCs w:val="27"/>
          <w:lang w:eastAsia="en-IN"/>
        </w:rPr>
      </w:pPr>
      <w:r w:rsidRPr="007663F0">
        <w:rPr>
          <w:rFonts w:ascii="Times New Roman" w:eastAsia="Times New Roman" w:hAnsi="Times New Roman" w:cs="Times New Roman"/>
          <w:color w:val="222222"/>
          <w:sz w:val="27"/>
          <w:szCs w:val="27"/>
          <w:lang w:eastAsia="en-IN"/>
        </w:rPr>
        <w:t xml:space="preserve">Large Language Models (LLMs) are foundational machine learning models that use deep learning algorithms to process and understand natural language. These models are trained on massive amounts of text data to learn patterns and entity relationships in the language. LLMs can perform many types of language tasks, such as translating languages, </w:t>
      </w:r>
      <w:proofErr w:type="spellStart"/>
      <w:r w:rsidRPr="007663F0">
        <w:rPr>
          <w:rFonts w:ascii="Times New Roman" w:eastAsia="Times New Roman" w:hAnsi="Times New Roman" w:cs="Times New Roman"/>
          <w:color w:val="222222"/>
          <w:sz w:val="27"/>
          <w:szCs w:val="27"/>
          <w:lang w:eastAsia="en-IN"/>
        </w:rPr>
        <w:t>analyzing</w:t>
      </w:r>
      <w:proofErr w:type="spellEnd"/>
      <w:r w:rsidRPr="007663F0">
        <w:rPr>
          <w:rFonts w:ascii="Times New Roman" w:eastAsia="Times New Roman" w:hAnsi="Times New Roman" w:cs="Times New Roman"/>
          <w:color w:val="222222"/>
          <w:sz w:val="27"/>
          <w:szCs w:val="27"/>
          <w:lang w:eastAsia="en-IN"/>
        </w:rPr>
        <w:t xml:space="preserve"> sentiments, </w:t>
      </w:r>
      <w:proofErr w:type="spellStart"/>
      <w:r w:rsidRPr="007663F0">
        <w:rPr>
          <w:rFonts w:ascii="Times New Roman" w:eastAsia="Times New Roman" w:hAnsi="Times New Roman" w:cs="Times New Roman"/>
          <w:color w:val="222222"/>
          <w:sz w:val="27"/>
          <w:szCs w:val="27"/>
          <w:lang w:eastAsia="en-IN"/>
        </w:rPr>
        <w:t>chatbot</w:t>
      </w:r>
      <w:proofErr w:type="spellEnd"/>
      <w:r w:rsidRPr="007663F0">
        <w:rPr>
          <w:rFonts w:ascii="Times New Roman" w:eastAsia="Times New Roman" w:hAnsi="Times New Roman" w:cs="Times New Roman"/>
          <w:color w:val="222222"/>
          <w:sz w:val="27"/>
          <w:szCs w:val="27"/>
          <w:lang w:eastAsia="en-IN"/>
        </w:rPr>
        <w:t xml:space="preserve"> conversations, and more. They can understand complex textual data, identify entities and relationships between them, and generate new text that is coherent and grammatically accurate.</w:t>
      </w:r>
    </w:p>
    <w:p w:rsidR="007663F0" w:rsidRPr="007663F0" w:rsidRDefault="007663F0" w:rsidP="007663F0">
      <w:pPr>
        <w:spacing w:before="450" w:after="100" w:afterAutospacing="1" w:line="240" w:lineRule="auto"/>
        <w:outlineLvl w:val="3"/>
        <w:rPr>
          <w:rFonts w:ascii="Times New Roman" w:eastAsia="Times New Roman" w:hAnsi="Times New Roman" w:cs="Times New Roman"/>
          <w:color w:val="222222"/>
          <w:sz w:val="36"/>
          <w:szCs w:val="36"/>
          <w:lang w:eastAsia="en-IN"/>
        </w:rPr>
      </w:pPr>
      <w:r w:rsidRPr="007663F0">
        <w:rPr>
          <w:rFonts w:ascii="Times New Roman" w:eastAsia="Times New Roman" w:hAnsi="Times New Roman" w:cs="Times New Roman"/>
          <w:b/>
          <w:bCs/>
          <w:color w:val="222222"/>
          <w:sz w:val="36"/>
          <w:szCs w:val="36"/>
          <w:lang w:eastAsia="en-IN"/>
        </w:rPr>
        <w:t>Learning Objectives</w:t>
      </w:r>
    </w:p>
    <w:p w:rsidR="007663F0" w:rsidRPr="007663F0" w:rsidRDefault="007663F0" w:rsidP="007663F0">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lang w:eastAsia="en-IN"/>
        </w:rPr>
      </w:pPr>
      <w:r w:rsidRPr="007663F0">
        <w:rPr>
          <w:rFonts w:ascii="Times New Roman" w:eastAsia="Times New Roman" w:hAnsi="Times New Roman" w:cs="Times New Roman"/>
          <w:sz w:val="27"/>
          <w:szCs w:val="27"/>
          <w:lang w:eastAsia="en-IN"/>
        </w:rPr>
        <w:t>Understand the concept of Large Language Models (LLMs) and their importance in natural language processing.</w:t>
      </w:r>
    </w:p>
    <w:p w:rsidR="007663F0" w:rsidRPr="007663F0" w:rsidRDefault="007663F0" w:rsidP="007663F0">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lang w:eastAsia="en-IN"/>
        </w:rPr>
      </w:pPr>
      <w:r w:rsidRPr="007663F0">
        <w:rPr>
          <w:rFonts w:ascii="Times New Roman" w:eastAsia="Times New Roman" w:hAnsi="Times New Roman" w:cs="Times New Roman"/>
          <w:sz w:val="27"/>
          <w:szCs w:val="27"/>
          <w:lang w:eastAsia="en-IN"/>
        </w:rPr>
        <w:t>Know about different types of popular LLMs, such as BERT, GPT-3, and T5.</w:t>
      </w:r>
    </w:p>
    <w:p w:rsidR="007663F0" w:rsidRPr="007663F0" w:rsidRDefault="007663F0" w:rsidP="007663F0">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lang w:eastAsia="en-IN"/>
        </w:rPr>
      </w:pPr>
      <w:r w:rsidRPr="007663F0">
        <w:rPr>
          <w:rFonts w:ascii="Times New Roman" w:eastAsia="Times New Roman" w:hAnsi="Times New Roman" w:cs="Times New Roman"/>
          <w:sz w:val="27"/>
          <w:szCs w:val="27"/>
          <w:lang w:eastAsia="en-IN"/>
        </w:rPr>
        <w:t>Discuss the applications and use cases of Open Source LLMs.</w:t>
      </w:r>
    </w:p>
    <w:p w:rsidR="007663F0" w:rsidRPr="007663F0" w:rsidRDefault="007663F0" w:rsidP="007663F0">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lang w:eastAsia="en-IN"/>
        </w:rPr>
      </w:pPr>
      <w:r w:rsidRPr="007663F0">
        <w:rPr>
          <w:rFonts w:ascii="Times New Roman" w:eastAsia="Times New Roman" w:hAnsi="Times New Roman" w:cs="Times New Roman"/>
          <w:sz w:val="27"/>
          <w:szCs w:val="27"/>
          <w:lang w:eastAsia="en-IN"/>
        </w:rPr>
        <w:t>Hugging Face APIs for LLMs.</w:t>
      </w:r>
    </w:p>
    <w:p w:rsidR="007663F0" w:rsidRPr="007663F0" w:rsidRDefault="007663F0" w:rsidP="007663F0">
      <w:pPr>
        <w:numPr>
          <w:ilvl w:val="0"/>
          <w:numId w:val="1"/>
        </w:numPr>
        <w:spacing w:before="100" w:beforeAutospacing="1" w:after="100" w:afterAutospacing="1" w:line="495" w:lineRule="atLeast"/>
        <w:ind w:left="0"/>
        <w:jc w:val="both"/>
        <w:rPr>
          <w:rFonts w:ascii="Times New Roman" w:eastAsia="Times New Roman" w:hAnsi="Times New Roman" w:cs="Times New Roman"/>
          <w:sz w:val="27"/>
          <w:szCs w:val="27"/>
          <w:lang w:eastAsia="en-IN"/>
        </w:rPr>
      </w:pPr>
      <w:r w:rsidRPr="007663F0">
        <w:rPr>
          <w:rFonts w:ascii="Times New Roman" w:eastAsia="Times New Roman" w:hAnsi="Times New Roman" w:cs="Times New Roman"/>
          <w:sz w:val="27"/>
          <w:szCs w:val="27"/>
          <w:lang w:eastAsia="en-IN"/>
        </w:rPr>
        <w:t>Explore the future implications of LLMs, including their potential impact on job markets, communication, and society as a whole.</w:t>
      </w:r>
    </w:p>
    <w:p w:rsidR="007663F0" w:rsidRPr="007663F0" w:rsidRDefault="007663F0" w:rsidP="007663F0">
      <w:pPr>
        <w:spacing w:after="100" w:afterAutospacing="1" w:line="495" w:lineRule="atLeast"/>
        <w:jc w:val="both"/>
        <w:rPr>
          <w:rFonts w:ascii="Times New Roman" w:eastAsia="Times New Roman" w:hAnsi="Times New Roman" w:cs="Times New Roman"/>
          <w:color w:val="222222"/>
          <w:sz w:val="27"/>
          <w:szCs w:val="27"/>
          <w:lang w:eastAsia="en-IN"/>
        </w:rPr>
      </w:pPr>
      <w:r w:rsidRPr="007663F0">
        <w:rPr>
          <w:rFonts w:ascii="Times New Roman" w:eastAsia="Times New Roman" w:hAnsi="Times New Roman" w:cs="Times New Roman"/>
          <w:color w:val="222222"/>
          <w:sz w:val="27"/>
          <w:szCs w:val="27"/>
          <w:lang w:eastAsia="en-IN"/>
        </w:rPr>
        <w:t>This article was published as a part of the </w:t>
      </w:r>
      <w:hyperlink r:id="rId7" w:tgtFrame="_blank" w:history="1">
        <w:r w:rsidRPr="007663F0">
          <w:rPr>
            <w:rFonts w:ascii="Times New Roman" w:eastAsia="Times New Roman" w:hAnsi="Times New Roman" w:cs="Times New Roman"/>
            <w:color w:val="007BFF"/>
            <w:sz w:val="27"/>
            <w:szCs w:val="27"/>
            <w:lang w:eastAsia="en-IN"/>
          </w:rPr>
          <w:t xml:space="preserve">Data Science </w:t>
        </w:r>
        <w:proofErr w:type="spellStart"/>
        <w:r w:rsidRPr="007663F0">
          <w:rPr>
            <w:rFonts w:ascii="Times New Roman" w:eastAsia="Times New Roman" w:hAnsi="Times New Roman" w:cs="Times New Roman"/>
            <w:color w:val="007BFF"/>
            <w:sz w:val="27"/>
            <w:szCs w:val="27"/>
            <w:lang w:eastAsia="en-IN"/>
          </w:rPr>
          <w:t>Blogathon</w:t>
        </w:r>
        <w:proofErr w:type="spellEnd"/>
      </w:hyperlink>
      <w:r w:rsidRPr="007663F0">
        <w:rPr>
          <w:rFonts w:ascii="Times New Roman" w:eastAsia="Times New Roman" w:hAnsi="Times New Roman" w:cs="Times New Roman"/>
          <w:color w:val="222222"/>
          <w:sz w:val="27"/>
          <w:szCs w:val="27"/>
          <w:lang w:eastAsia="en-IN"/>
        </w:rPr>
        <w:t>.</w:t>
      </w:r>
    </w:p>
    <w:p w:rsidR="00D04796" w:rsidRDefault="00931140">
      <w:pPr>
        <w:rPr>
          <w:color w:val="FF0000"/>
          <w:sz w:val="96"/>
          <w:szCs w:val="96"/>
        </w:rPr>
      </w:pPr>
      <w:proofErr w:type="spellStart"/>
      <w:r>
        <w:rPr>
          <w:color w:val="FF0000"/>
          <w:sz w:val="96"/>
          <w:szCs w:val="96"/>
        </w:rPr>
        <w:t>Langchain</w:t>
      </w:r>
      <w:proofErr w:type="spellEnd"/>
      <w:r>
        <w:rPr>
          <w:color w:val="FF0000"/>
          <w:sz w:val="96"/>
          <w:szCs w:val="96"/>
        </w:rPr>
        <w:t>—</w:t>
      </w:r>
    </w:p>
    <w:p w:rsidR="00D04796" w:rsidRDefault="00D04796">
      <w:pPr>
        <w:rPr>
          <w:rFonts w:ascii="Segoe UI" w:hAnsi="Segoe UI" w:cs="Segoe UI"/>
          <w:color w:val="1C1E21"/>
        </w:rPr>
      </w:pPr>
      <w:proofErr w:type="spellStart"/>
      <w:r>
        <w:rPr>
          <w:rFonts w:ascii="Segoe UI" w:hAnsi="Segoe UI" w:cs="Segoe UI"/>
          <w:color w:val="1C1E21"/>
        </w:rPr>
        <w:t>Langchain</w:t>
      </w:r>
      <w:proofErr w:type="spellEnd"/>
      <w:r>
        <w:rPr>
          <w:rFonts w:ascii="Segoe UI" w:hAnsi="Segoe UI" w:cs="Segoe UI"/>
          <w:color w:val="1C1E21"/>
        </w:rPr>
        <w:t> is a framework for developing applications powered by language models. It enables applications that:</w:t>
      </w:r>
    </w:p>
    <w:p w:rsidR="00D04796" w:rsidRDefault="00D04796">
      <w:pPr>
        <w:rPr>
          <w:rFonts w:ascii="Segoe UI" w:hAnsi="Segoe UI" w:cs="Segoe UI"/>
          <w:color w:val="1C1E21"/>
        </w:rPr>
      </w:pPr>
      <w:r>
        <w:rPr>
          <w:rFonts w:ascii="Segoe UI" w:hAnsi="Segoe UI" w:cs="Segoe UI"/>
          <w:color w:val="1C1E21"/>
        </w:rPr>
        <w:t xml:space="preserve">Area Context- </w:t>
      </w:r>
      <w:proofErr w:type="spellStart"/>
      <w:proofErr w:type="gramStart"/>
      <w:r>
        <w:rPr>
          <w:rFonts w:ascii="Segoe UI" w:hAnsi="Segoe UI" w:cs="Segoe UI"/>
          <w:color w:val="1C1E21"/>
        </w:rPr>
        <w:t>Awair</w:t>
      </w:r>
      <w:proofErr w:type="spellEnd"/>
      <w:r>
        <w:rPr>
          <w:rFonts w:ascii="Segoe UI" w:hAnsi="Segoe UI" w:cs="Segoe UI"/>
          <w:color w:val="1C1E21"/>
        </w:rPr>
        <w:t xml:space="preserve"> :</w:t>
      </w:r>
      <w:proofErr w:type="gramEnd"/>
      <w:r>
        <w:rPr>
          <w:rFonts w:ascii="Segoe UI" w:hAnsi="Segoe UI" w:cs="Segoe UI"/>
          <w:color w:val="1C1E21"/>
        </w:rPr>
        <w:t xml:space="preserve"> </w:t>
      </w:r>
      <w:r>
        <w:rPr>
          <w:rFonts w:ascii="Segoe UI" w:hAnsi="Segoe UI" w:cs="Segoe UI"/>
          <w:color w:val="1C1E21"/>
        </w:rPr>
        <w:t>connect a language model to sources of context (prompt instructions, few shot examples, content to ground its response in, etc.)</w:t>
      </w:r>
    </w:p>
    <w:p w:rsidR="00D04796" w:rsidRDefault="00D04796">
      <w:pPr>
        <w:rPr>
          <w:rFonts w:ascii="Segoe UI" w:hAnsi="Segoe UI" w:cs="Segoe UI"/>
          <w:color w:val="1C1E21"/>
        </w:rPr>
      </w:pPr>
      <w:r>
        <w:rPr>
          <w:rFonts w:ascii="Segoe UI" w:hAnsi="Segoe UI" w:cs="Segoe UI"/>
          <w:color w:val="1C1E21"/>
        </w:rPr>
        <w:lastRenderedPageBreak/>
        <w:t xml:space="preserve">Off- the </w:t>
      </w:r>
      <w:proofErr w:type="spellStart"/>
      <w:r>
        <w:rPr>
          <w:rFonts w:ascii="Segoe UI" w:hAnsi="Segoe UI" w:cs="Segoe UI"/>
          <w:color w:val="1C1E21"/>
        </w:rPr>
        <w:t>self chain</w:t>
      </w:r>
      <w:proofErr w:type="spellEnd"/>
      <w:r>
        <w:rPr>
          <w:rFonts w:ascii="Segoe UI" w:hAnsi="Segoe UI" w:cs="Segoe UI"/>
          <w:color w:val="1C1E21"/>
        </w:rPr>
        <w:t xml:space="preserve">- </w:t>
      </w:r>
      <w:r>
        <w:rPr>
          <w:rFonts w:ascii="Segoe UI" w:hAnsi="Segoe UI" w:cs="Segoe UI"/>
          <w:color w:val="1C1E21"/>
        </w:rPr>
        <w:t>a structured assembly of components for accomplishing specific higher-level tasks</w:t>
      </w:r>
      <w:r>
        <w:rPr>
          <w:rFonts w:ascii="Segoe UI" w:hAnsi="Segoe UI" w:cs="Segoe UI"/>
          <w:color w:val="1C1E21"/>
        </w:rPr>
        <w:t>.</w:t>
      </w:r>
    </w:p>
    <w:p w:rsidR="00D04796" w:rsidRPr="00D04796" w:rsidRDefault="00D04796" w:rsidP="00D0479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r w:rsidRPr="00D04796">
        <w:rPr>
          <w:rFonts w:ascii="Segoe UI" w:eastAsia="Times New Roman" w:hAnsi="Segoe UI" w:cs="Segoe UI"/>
          <w:color w:val="1C1E21"/>
          <w:sz w:val="24"/>
          <w:szCs w:val="24"/>
          <w:lang w:eastAsia="en-IN"/>
        </w:rPr>
        <w:t xml:space="preserve">There are two types of language models, which in </w:t>
      </w:r>
      <w:proofErr w:type="spellStart"/>
      <w:r w:rsidRPr="00D04796">
        <w:rPr>
          <w:rFonts w:ascii="Segoe UI" w:eastAsia="Times New Roman" w:hAnsi="Segoe UI" w:cs="Segoe UI"/>
          <w:color w:val="1C1E21"/>
          <w:sz w:val="24"/>
          <w:szCs w:val="24"/>
          <w:lang w:eastAsia="en-IN"/>
        </w:rPr>
        <w:t>LangChain</w:t>
      </w:r>
      <w:proofErr w:type="spellEnd"/>
      <w:r w:rsidRPr="00D04796">
        <w:rPr>
          <w:rFonts w:ascii="Segoe UI" w:eastAsia="Times New Roman" w:hAnsi="Segoe UI" w:cs="Segoe UI"/>
          <w:color w:val="1C1E21"/>
          <w:sz w:val="24"/>
          <w:szCs w:val="24"/>
          <w:lang w:eastAsia="en-IN"/>
        </w:rPr>
        <w:t xml:space="preserve"> are called:</w:t>
      </w:r>
    </w:p>
    <w:p w:rsidR="00D04796" w:rsidRPr="00D04796" w:rsidRDefault="00D04796" w:rsidP="00D04796">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r w:rsidRPr="00D04796">
        <w:rPr>
          <w:rFonts w:ascii="Segoe UI" w:eastAsia="Times New Roman" w:hAnsi="Segoe UI" w:cs="Segoe UI"/>
          <w:color w:val="1C1E21"/>
          <w:sz w:val="24"/>
          <w:szCs w:val="24"/>
          <w:lang w:eastAsia="en-IN"/>
        </w:rPr>
        <w:t>LLMs: this is a language model which takes a string as input and returns a string</w:t>
      </w:r>
    </w:p>
    <w:p w:rsidR="00D04796" w:rsidRPr="00D04796" w:rsidRDefault="00D04796" w:rsidP="00D04796">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spellStart"/>
      <w:r w:rsidRPr="00D04796">
        <w:rPr>
          <w:rFonts w:ascii="Segoe UI" w:eastAsia="Times New Roman" w:hAnsi="Segoe UI" w:cs="Segoe UI"/>
          <w:color w:val="1C1E21"/>
          <w:sz w:val="24"/>
          <w:szCs w:val="24"/>
          <w:lang w:eastAsia="en-IN"/>
        </w:rPr>
        <w:t>ChatModels</w:t>
      </w:r>
      <w:proofErr w:type="spellEnd"/>
      <w:r w:rsidRPr="00D04796">
        <w:rPr>
          <w:rFonts w:ascii="Segoe UI" w:eastAsia="Times New Roman" w:hAnsi="Segoe UI" w:cs="Segoe UI"/>
          <w:color w:val="1C1E21"/>
          <w:sz w:val="24"/>
          <w:szCs w:val="24"/>
          <w:lang w:eastAsia="en-IN"/>
        </w:rPr>
        <w:t>: this is a language model which takes a list of messages as input and returns a message</w:t>
      </w:r>
    </w:p>
    <w:p w:rsidR="00D04796" w:rsidRPr="00D04796" w:rsidRDefault="00D04796" w:rsidP="00D0479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r w:rsidRPr="00D04796">
        <w:rPr>
          <w:rFonts w:ascii="Segoe UI" w:eastAsia="Times New Roman" w:hAnsi="Segoe UI" w:cs="Segoe UI"/>
          <w:color w:val="1C1E21"/>
          <w:sz w:val="24"/>
          <w:szCs w:val="24"/>
          <w:lang w:eastAsia="en-IN"/>
        </w:rPr>
        <w:t xml:space="preserve">The input/output for LLMs is simple and easy to understand - a string. But what about </w:t>
      </w:r>
      <w:proofErr w:type="spellStart"/>
      <w:r w:rsidRPr="00D04796">
        <w:rPr>
          <w:rFonts w:ascii="Segoe UI" w:eastAsia="Times New Roman" w:hAnsi="Segoe UI" w:cs="Segoe UI"/>
          <w:color w:val="1C1E21"/>
          <w:sz w:val="24"/>
          <w:szCs w:val="24"/>
          <w:lang w:eastAsia="en-IN"/>
        </w:rPr>
        <w:t>ChatModels</w:t>
      </w:r>
      <w:proofErr w:type="spellEnd"/>
      <w:r w:rsidRPr="00D04796">
        <w:rPr>
          <w:rFonts w:ascii="Segoe UI" w:eastAsia="Times New Roman" w:hAnsi="Segoe UI" w:cs="Segoe UI"/>
          <w:color w:val="1C1E21"/>
          <w:sz w:val="24"/>
          <w:szCs w:val="24"/>
          <w:lang w:eastAsia="en-IN"/>
        </w:rPr>
        <w:t>? The input there is a list of </w:t>
      </w:r>
      <w:proofErr w:type="spellStart"/>
      <w:r w:rsidRPr="00D04796">
        <w:rPr>
          <w:rFonts w:ascii="Courier New" w:eastAsia="Times New Roman" w:hAnsi="Courier New" w:cs="Courier New"/>
          <w:color w:val="1C1E21"/>
          <w:sz w:val="20"/>
          <w:szCs w:val="20"/>
          <w:lang w:eastAsia="en-IN"/>
        </w:rPr>
        <w:t>ChatMessages</w:t>
      </w:r>
      <w:proofErr w:type="spellEnd"/>
      <w:r w:rsidRPr="00D04796">
        <w:rPr>
          <w:rFonts w:ascii="Segoe UI" w:eastAsia="Times New Roman" w:hAnsi="Segoe UI" w:cs="Segoe UI"/>
          <w:color w:val="1C1E21"/>
          <w:sz w:val="24"/>
          <w:szCs w:val="24"/>
          <w:lang w:eastAsia="en-IN"/>
        </w:rPr>
        <w:t>, and the output is a single </w:t>
      </w:r>
      <w:proofErr w:type="spellStart"/>
      <w:r w:rsidRPr="00D04796">
        <w:rPr>
          <w:rFonts w:ascii="Courier New" w:eastAsia="Times New Roman" w:hAnsi="Courier New" w:cs="Courier New"/>
          <w:color w:val="1C1E21"/>
          <w:sz w:val="20"/>
          <w:szCs w:val="20"/>
          <w:lang w:eastAsia="en-IN"/>
        </w:rPr>
        <w:t>ChatMessage</w:t>
      </w:r>
      <w:proofErr w:type="spellEnd"/>
      <w:r w:rsidRPr="00D04796">
        <w:rPr>
          <w:rFonts w:ascii="Segoe UI" w:eastAsia="Times New Roman" w:hAnsi="Segoe UI" w:cs="Segoe UI"/>
          <w:color w:val="1C1E21"/>
          <w:sz w:val="24"/>
          <w:szCs w:val="24"/>
          <w:lang w:eastAsia="en-IN"/>
        </w:rPr>
        <w:t>. A </w:t>
      </w:r>
      <w:proofErr w:type="spellStart"/>
      <w:r w:rsidRPr="00D04796">
        <w:rPr>
          <w:rFonts w:ascii="Courier New" w:eastAsia="Times New Roman" w:hAnsi="Courier New" w:cs="Courier New"/>
          <w:color w:val="1C1E21"/>
          <w:sz w:val="20"/>
          <w:szCs w:val="20"/>
          <w:lang w:eastAsia="en-IN"/>
        </w:rPr>
        <w:t>ChatMessage</w:t>
      </w:r>
      <w:proofErr w:type="spellEnd"/>
      <w:r w:rsidRPr="00D04796">
        <w:rPr>
          <w:rFonts w:ascii="Segoe UI" w:eastAsia="Times New Roman" w:hAnsi="Segoe UI" w:cs="Segoe UI"/>
          <w:color w:val="1C1E21"/>
          <w:sz w:val="24"/>
          <w:szCs w:val="24"/>
          <w:lang w:eastAsia="en-IN"/>
        </w:rPr>
        <w:t> has two required components:</w:t>
      </w:r>
    </w:p>
    <w:p w:rsidR="00D04796" w:rsidRPr="00D04796" w:rsidRDefault="00D04796" w:rsidP="00D04796">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gramStart"/>
      <w:r w:rsidRPr="00D04796">
        <w:rPr>
          <w:rFonts w:ascii="Courier New" w:eastAsia="Times New Roman" w:hAnsi="Courier New" w:cs="Courier New"/>
          <w:color w:val="1C1E21"/>
          <w:sz w:val="20"/>
          <w:szCs w:val="20"/>
          <w:lang w:eastAsia="en-IN"/>
        </w:rPr>
        <w:t>content</w:t>
      </w:r>
      <w:proofErr w:type="gramEnd"/>
      <w:r w:rsidRPr="00D04796">
        <w:rPr>
          <w:rFonts w:ascii="Segoe UI" w:eastAsia="Times New Roman" w:hAnsi="Segoe UI" w:cs="Segoe UI"/>
          <w:color w:val="1C1E21"/>
          <w:sz w:val="24"/>
          <w:szCs w:val="24"/>
          <w:lang w:eastAsia="en-IN"/>
        </w:rPr>
        <w:t>: This is the content of the message.</w:t>
      </w:r>
    </w:p>
    <w:p w:rsidR="00D04796" w:rsidRPr="00D04796" w:rsidRDefault="00D04796" w:rsidP="00D04796">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gramStart"/>
      <w:r w:rsidRPr="00D04796">
        <w:rPr>
          <w:rFonts w:ascii="Courier New" w:eastAsia="Times New Roman" w:hAnsi="Courier New" w:cs="Courier New"/>
          <w:color w:val="1C1E21"/>
          <w:sz w:val="20"/>
          <w:szCs w:val="20"/>
          <w:lang w:eastAsia="en-IN"/>
        </w:rPr>
        <w:t>role</w:t>
      </w:r>
      <w:proofErr w:type="gramEnd"/>
      <w:r w:rsidRPr="00D04796">
        <w:rPr>
          <w:rFonts w:ascii="Segoe UI" w:eastAsia="Times New Roman" w:hAnsi="Segoe UI" w:cs="Segoe UI"/>
          <w:color w:val="1C1E21"/>
          <w:sz w:val="24"/>
          <w:szCs w:val="24"/>
          <w:lang w:eastAsia="en-IN"/>
        </w:rPr>
        <w:t>: This is the role of the entity from which the </w:t>
      </w:r>
      <w:proofErr w:type="spellStart"/>
      <w:r w:rsidRPr="00D04796">
        <w:rPr>
          <w:rFonts w:ascii="Courier New" w:eastAsia="Times New Roman" w:hAnsi="Courier New" w:cs="Courier New"/>
          <w:color w:val="1C1E21"/>
          <w:sz w:val="20"/>
          <w:szCs w:val="20"/>
          <w:lang w:eastAsia="en-IN"/>
        </w:rPr>
        <w:t>ChatMessage</w:t>
      </w:r>
      <w:proofErr w:type="spellEnd"/>
      <w:r w:rsidRPr="00D04796">
        <w:rPr>
          <w:rFonts w:ascii="Segoe UI" w:eastAsia="Times New Roman" w:hAnsi="Segoe UI" w:cs="Segoe UI"/>
          <w:color w:val="1C1E21"/>
          <w:sz w:val="24"/>
          <w:szCs w:val="24"/>
          <w:lang w:eastAsia="en-IN"/>
        </w:rPr>
        <w:t> is coming from.</w:t>
      </w:r>
    </w:p>
    <w:p w:rsidR="00D04796" w:rsidRPr="00D04796" w:rsidRDefault="00D04796" w:rsidP="00D0479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spellStart"/>
      <w:r w:rsidRPr="00D04796">
        <w:rPr>
          <w:rFonts w:ascii="Segoe UI" w:eastAsia="Times New Roman" w:hAnsi="Segoe UI" w:cs="Segoe UI"/>
          <w:color w:val="1C1E21"/>
          <w:sz w:val="24"/>
          <w:szCs w:val="24"/>
          <w:lang w:eastAsia="en-IN"/>
        </w:rPr>
        <w:t>LangChain</w:t>
      </w:r>
      <w:proofErr w:type="spellEnd"/>
      <w:r w:rsidRPr="00D04796">
        <w:rPr>
          <w:rFonts w:ascii="Segoe UI" w:eastAsia="Times New Roman" w:hAnsi="Segoe UI" w:cs="Segoe UI"/>
          <w:color w:val="1C1E21"/>
          <w:sz w:val="24"/>
          <w:szCs w:val="24"/>
          <w:lang w:eastAsia="en-IN"/>
        </w:rPr>
        <w:t xml:space="preserve"> provides several objects to easily distinguish between different roles:</w:t>
      </w:r>
    </w:p>
    <w:p w:rsidR="00D04796" w:rsidRPr="00D04796" w:rsidRDefault="00D04796" w:rsidP="00D04796">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spellStart"/>
      <w:r w:rsidRPr="00D04796">
        <w:rPr>
          <w:rFonts w:ascii="Courier New" w:eastAsia="Times New Roman" w:hAnsi="Courier New" w:cs="Courier New"/>
          <w:color w:val="1C1E21"/>
          <w:sz w:val="20"/>
          <w:szCs w:val="20"/>
          <w:lang w:eastAsia="en-IN"/>
        </w:rPr>
        <w:t>HumanMessage</w:t>
      </w:r>
      <w:proofErr w:type="spellEnd"/>
      <w:r w:rsidRPr="00D04796">
        <w:rPr>
          <w:rFonts w:ascii="Segoe UI" w:eastAsia="Times New Roman" w:hAnsi="Segoe UI" w:cs="Segoe UI"/>
          <w:color w:val="1C1E21"/>
          <w:sz w:val="24"/>
          <w:szCs w:val="24"/>
          <w:lang w:eastAsia="en-IN"/>
        </w:rPr>
        <w:t>: A </w:t>
      </w:r>
      <w:proofErr w:type="spellStart"/>
      <w:r w:rsidRPr="00D04796">
        <w:rPr>
          <w:rFonts w:ascii="Courier New" w:eastAsia="Times New Roman" w:hAnsi="Courier New" w:cs="Courier New"/>
          <w:color w:val="1C1E21"/>
          <w:sz w:val="20"/>
          <w:szCs w:val="20"/>
          <w:lang w:eastAsia="en-IN"/>
        </w:rPr>
        <w:t>ChatMessage</w:t>
      </w:r>
      <w:proofErr w:type="spellEnd"/>
      <w:r w:rsidRPr="00D04796">
        <w:rPr>
          <w:rFonts w:ascii="Segoe UI" w:eastAsia="Times New Roman" w:hAnsi="Segoe UI" w:cs="Segoe UI"/>
          <w:color w:val="1C1E21"/>
          <w:sz w:val="24"/>
          <w:szCs w:val="24"/>
          <w:lang w:eastAsia="en-IN"/>
        </w:rPr>
        <w:t> coming from a human/user.</w:t>
      </w:r>
    </w:p>
    <w:p w:rsidR="00D04796" w:rsidRPr="00D04796" w:rsidRDefault="00D04796" w:rsidP="00D04796">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spellStart"/>
      <w:r w:rsidRPr="00D04796">
        <w:rPr>
          <w:rFonts w:ascii="Courier New" w:eastAsia="Times New Roman" w:hAnsi="Courier New" w:cs="Courier New"/>
          <w:color w:val="1C1E21"/>
          <w:sz w:val="20"/>
          <w:szCs w:val="20"/>
          <w:lang w:eastAsia="en-IN"/>
        </w:rPr>
        <w:t>AIMessage</w:t>
      </w:r>
      <w:proofErr w:type="spellEnd"/>
      <w:r w:rsidRPr="00D04796">
        <w:rPr>
          <w:rFonts w:ascii="Segoe UI" w:eastAsia="Times New Roman" w:hAnsi="Segoe UI" w:cs="Segoe UI"/>
          <w:color w:val="1C1E21"/>
          <w:sz w:val="24"/>
          <w:szCs w:val="24"/>
          <w:lang w:eastAsia="en-IN"/>
        </w:rPr>
        <w:t>: A </w:t>
      </w:r>
      <w:proofErr w:type="spellStart"/>
      <w:r w:rsidRPr="00D04796">
        <w:rPr>
          <w:rFonts w:ascii="Courier New" w:eastAsia="Times New Roman" w:hAnsi="Courier New" w:cs="Courier New"/>
          <w:color w:val="1C1E21"/>
          <w:sz w:val="20"/>
          <w:szCs w:val="20"/>
          <w:lang w:eastAsia="en-IN"/>
        </w:rPr>
        <w:t>ChatMessage</w:t>
      </w:r>
      <w:proofErr w:type="spellEnd"/>
      <w:r w:rsidRPr="00D04796">
        <w:rPr>
          <w:rFonts w:ascii="Segoe UI" w:eastAsia="Times New Roman" w:hAnsi="Segoe UI" w:cs="Segoe UI"/>
          <w:color w:val="1C1E21"/>
          <w:sz w:val="24"/>
          <w:szCs w:val="24"/>
          <w:lang w:eastAsia="en-IN"/>
        </w:rPr>
        <w:t> coming from an AI/assistant.</w:t>
      </w:r>
    </w:p>
    <w:p w:rsidR="00D04796" w:rsidRPr="00D04796" w:rsidRDefault="00D04796" w:rsidP="00D04796">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spellStart"/>
      <w:r w:rsidRPr="00D04796">
        <w:rPr>
          <w:rFonts w:ascii="Courier New" w:eastAsia="Times New Roman" w:hAnsi="Courier New" w:cs="Courier New"/>
          <w:color w:val="1C1E21"/>
          <w:sz w:val="20"/>
          <w:szCs w:val="20"/>
          <w:lang w:eastAsia="en-IN"/>
        </w:rPr>
        <w:t>SystemMessage</w:t>
      </w:r>
      <w:proofErr w:type="spellEnd"/>
      <w:r w:rsidRPr="00D04796">
        <w:rPr>
          <w:rFonts w:ascii="Segoe UI" w:eastAsia="Times New Roman" w:hAnsi="Segoe UI" w:cs="Segoe UI"/>
          <w:color w:val="1C1E21"/>
          <w:sz w:val="24"/>
          <w:szCs w:val="24"/>
          <w:lang w:eastAsia="en-IN"/>
        </w:rPr>
        <w:t>: A </w:t>
      </w:r>
      <w:proofErr w:type="spellStart"/>
      <w:r w:rsidRPr="00D04796">
        <w:rPr>
          <w:rFonts w:ascii="Courier New" w:eastAsia="Times New Roman" w:hAnsi="Courier New" w:cs="Courier New"/>
          <w:color w:val="1C1E21"/>
          <w:sz w:val="20"/>
          <w:szCs w:val="20"/>
          <w:lang w:eastAsia="en-IN"/>
        </w:rPr>
        <w:t>ChatMessage</w:t>
      </w:r>
      <w:proofErr w:type="spellEnd"/>
      <w:r w:rsidRPr="00D04796">
        <w:rPr>
          <w:rFonts w:ascii="Segoe UI" w:eastAsia="Times New Roman" w:hAnsi="Segoe UI" w:cs="Segoe UI"/>
          <w:color w:val="1C1E21"/>
          <w:sz w:val="24"/>
          <w:szCs w:val="24"/>
          <w:lang w:eastAsia="en-IN"/>
        </w:rPr>
        <w:t> coming from the system.</w:t>
      </w:r>
    </w:p>
    <w:p w:rsidR="00D04796" w:rsidRPr="00D04796" w:rsidRDefault="00D04796" w:rsidP="00D04796">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spellStart"/>
      <w:r w:rsidRPr="00D04796">
        <w:rPr>
          <w:rFonts w:ascii="Courier New" w:eastAsia="Times New Roman" w:hAnsi="Courier New" w:cs="Courier New"/>
          <w:color w:val="1C1E21"/>
          <w:sz w:val="20"/>
          <w:szCs w:val="20"/>
          <w:lang w:eastAsia="en-IN"/>
        </w:rPr>
        <w:t>FunctionMessage</w:t>
      </w:r>
      <w:proofErr w:type="spellEnd"/>
      <w:r w:rsidRPr="00D04796">
        <w:rPr>
          <w:rFonts w:ascii="Segoe UI" w:eastAsia="Times New Roman" w:hAnsi="Segoe UI" w:cs="Segoe UI"/>
          <w:color w:val="1C1E21"/>
          <w:sz w:val="24"/>
          <w:szCs w:val="24"/>
          <w:lang w:eastAsia="en-IN"/>
        </w:rPr>
        <w:t>: A </w:t>
      </w:r>
      <w:proofErr w:type="spellStart"/>
      <w:r w:rsidRPr="00D04796">
        <w:rPr>
          <w:rFonts w:ascii="Courier New" w:eastAsia="Times New Roman" w:hAnsi="Courier New" w:cs="Courier New"/>
          <w:color w:val="1C1E21"/>
          <w:sz w:val="20"/>
          <w:szCs w:val="20"/>
          <w:lang w:eastAsia="en-IN"/>
        </w:rPr>
        <w:t>ChatMessage</w:t>
      </w:r>
      <w:proofErr w:type="spellEnd"/>
      <w:r w:rsidRPr="00D04796">
        <w:rPr>
          <w:rFonts w:ascii="Segoe UI" w:eastAsia="Times New Roman" w:hAnsi="Segoe UI" w:cs="Segoe UI"/>
          <w:color w:val="1C1E21"/>
          <w:sz w:val="24"/>
          <w:szCs w:val="24"/>
          <w:lang w:eastAsia="en-IN"/>
        </w:rPr>
        <w:t> coming from a function call.</w:t>
      </w:r>
    </w:p>
    <w:p w:rsidR="00D04796" w:rsidRPr="00D04796" w:rsidRDefault="00D04796" w:rsidP="00D0479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r w:rsidRPr="00D04796">
        <w:rPr>
          <w:rFonts w:ascii="Segoe UI" w:eastAsia="Times New Roman" w:hAnsi="Segoe UI" w:cs="Segoe UI"/>
          <w:color w:val="1C1E21"/>
          <w:sz w:val="24"/>
          <w:szCs w:val="24"/>
          <w:lang w:eastAsia="en-IN"/>
        </w:rPr>
        <w:t>If none of those roles sound right, there is also a </w:t>
      </w:r>
      <w:proofErr w:type="spellStart"/>
      <w:r w:rsidRPr="00D04796">
        <w:rPr>
          <w:rFonts w:ascii="Courier New" w:eastAsia="Times New Roman" w:hAnsi="Courier New" w:cs="Courier New"/>
          <w:color w:val="1C1E21"/>
          <w:sz w:val="20"/>
          <w:szCs w:val="20"/>
          <w:lang w:eastAsia="en-IN"/>
        </w:rPr>
        <w:t>ChatMessage</w:t>
      </w:r>
      <w:proofErr w:type="spellEnd"/>
      <w:r w:rsidRPr="00D04796">
        <w:rPr>
          <w:rFonts w:ascii="Segoe UI" w:eastAsia="Times New Roman" w:hAnsi="Segoe UI" w:cs="Segoe UI"/>
          <w:color w:val="1C1E21"/>
          <w:sz w:val="24"/>
          <w:szCs w:val="24"/>
          <w:lang w:eastAsia="en-IN"/>
        </w:rPr>
        <w:t> class where you can specify the role manually. For more information on how to use these different messages most effectively, see our prompting guide.</w:t>
      </w:r>
    </w:p>
    <w:p w:rsidR="00D04796" w:rsidRPr="00D04796" w:rsidRDefault="00D04796" w:rsidP="00D0479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spellStart"/>
      <w:r w:rsidRPr="00D04796">
        <w:rPr>
          <w:rFonts w:ascii="Segoe UI" w:eastAsia="Times New Roman" w:hAnsi="Segoe UI" w:cs="Segoe UI"/>
          <w:color w:val="1C1E21"/>
          <w:sz w:val="24"/>
          <w:szCs w:val="24"/>
          <w:lang w:eastAsia="en-IN"/>
        </w:rPr>
        <w:t>Langchain</w:t>
      </w:r>
      <w:proofErr w:type="spellEnd"/>
      <w:r w:rsidRPr="00D04796">
        <w:rPr>
          <w:rFonts w:ascii="Segoe UI" w:eastAsia="Times New Roman" w:hAnsi="Segoe UI" w:cs="Segoe UI"/>
          <w:color w:val="1C1E21"/>
          <w:sz w:val="24"/>
          <w:szCs w:val="24"/>
          <w:lang w:eastAsia="en-IN"/>
        </w:rPr>
        <w:t xml:space="preserve"> provides a common interface that's shared by both LLMs and </w:t>
      </w:r>
      <w:proofErr w:type="spellStart"/>
      <w:r w:rsidRPr="00D04796">
        <w:rPr>
          <w:rFonts w:ascii="Segoe UI" w:eastAsia="Times New Roman" w:hAnsi="Segoe UI" w:cs="Segoe UI"/>
          <w:color w:val="1C1E21"/>
          <w:sz w:val="24"/>
          <w:szCs w:val="24"/>
          <w:lang w:eastAsia="en-IN"/>
        </w:rPr>
        <w:t>ChatModels</w:t>
      </w:r>
      <w:proofErr w:type="spellEnd"/>
      <w:r w:rsidRPr="00D04796">
        <w:rPr>
          <w:rFonts w:ascii="Segoe UI" w:eastAsia="Times New Roman" w:hAnsi="Segoe UI" w:cs="Segoe UI"/>
          <w:color w:val="1C1E21"/>
          <w:sz w:val="24"/>
          <w:szCs w:val="24"/>
          <w:lang w:eastAsia="en-IN"/>
        </w:rPr>
        <w:t>. However it's useful to understand this difference in order to construct prompts for a given language model.</w:t>
      </w:r>
    </w:p>
    <w:p w:rsidR="00D04796" w:rsidRPr="00D04796" w:rsidRDefault="00D04796" w:rsidP="00D0479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r w:rsidRPr="00D04796">
        <w:rPr>
          <w:rFonts w:ascii="Segoe UI" w:eastAsia="Times New Roman" w:hAnsi="Segoe UI" w:cs="Segoe UI"/>
          <w:color w:val="1C1E21"/>
          <w:sz w:val="24"/>
          <w:szCs w:val="24"/>
          <w:lang w:eastAsia="en-IN"/>
        </w:rPr>
        <w:t xml:space="preserve">The standard interface that </w:t>
      </w:r>
      <w:proofErr w:type="spellStart"/>
      <w:r w:rsidRPr="00D04796">
        <w:rPr>
          <w:rFonts w:ascii="Segoe UI" w:eastAsia="Times New Roman" w:hAnsi="Segoe UI" w:cs="Segoe UI"/>
          <w:color w:val="1C1E21"/>
          <w:sz w:val="24"/>
          <w:szCs w:val="24"/>
          <w:lang w:eastAsia="en-IN"/>
        </w:rPr>
        <w:t>LangChain</w:t>
      </w:r>
      <w:proofErr w:type="spellEnd"/>
      <w:r w:rsidRPr="00D04796">
        <w:rPr>
          <w:rFonts w:ascii="Segoe UI" w:eastAsia="Times New Roman" w:hAnsi="Segoe UI" w:cs="Segoe UI"/>
          <w:color w:val="1C1E21"/>
          <w:sz w:val="24"/>
          <w:szCs w:val="24"/>
          <w:lang w:eastAsia="en-IN"/>
        </w:rPr>
        <w:t xml:space="preserve"> provides has two methods:</w:t>
      </w:r>
    </w:p>
    <w:p w:rsidR="00D04796" w:rsidRPr="00D04796" w:rsidRDefault="00D04796" w:rsidP="00D04796">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r w:rsidRPr="00D04796">
        <w:rPr>
          <w:rFonts w:ascii="Courier New" w:eastAsia="Times New Roman" w:hAnsi="Courier New" w:cs="Courier New"/>
          <w:color w:val="1C1E21"/>
          <w:sz w:val="20"/>
          <w:szCs w:val="20"/>
          <w:lang w:eastAsia="en-IN"/>
        </w:rPr>
        <w:t>predict</w:t>
      </w:r>
      <w:r w:rsidRPr="00D04796">
        <w:rPr>
          <w:rFonts w:ascii="Segoe UI" w:eastAsia="Times New Roman" w:hAnsi="Segoe UI" w:cs="Segoe UI"/>
          <w:color w:val="1C1E21"/>
          <w:sz w:val="24"/>
          <w:szCs w:val="24"/>
          <w:lang w:eastAsia="en-IN"/>
        </w:rPr>
        <w:t>: Takes in a string, returns a string</w:t>
      </w:r>
    </w:p>
    <w:p w:rsidR="00D04796" w:rsidRPr="00D04796" w:rsidRDefault="00D04796" w:rsidP="00D04796">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proofErr w:type="spellStart"/>
      <w:r w:rsidRPr="00D04796">
        <w:rPr>
          <w:rFonts w:ascii="Courier New" w:eastAsia="Times New Roman" w:hAnsi="Courier New" w:cs="Courier New"/>
          <w:color w:val="1C1E21"/>
          <w:sz w:val="20"/>
          <w:szCs w:val="20"/>
          <w:lang w:eastAsia="en-IN"/>
        </w:rPr>
        <w:t>predict_messages</w:t>
      </w:r>
      <w:proofErr w:type="spellEnd"/>
      <w:r w:rsidRPr="00D04796">
        <w:rPr>
          <w:rFonts w:ascii="Segoe UI" w:eastAsia="Times New Roman" w:hAnsi="Segoe UI" w:cs="Segoe UI"/>
          <w:color w:val="1C1E21"/>
          <w:sz w:val="24"/>
          <w:szCs w:val="24"/>
          <w:lang w:eastAsia="en-IN"/>
        </w:rPr>
        <w:t>: Takes in a list of messages, returns a message.</w:t>
      </w:r>
    </w:p>
    <w:p w:rsidR="00D04796" w:rsidRPr="00D04796" w:rsidRDefault="00D04796" w:rsidP="00D0479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lang w:eastAsia="en-IN"/>
        </w:rPr>
      </w:pPr>
      <w:r w:rsidRPr="00D04796">
        <w:rPr>
          <w:rFonts w:ascii="Segoe UI" w:eastAsia="Times New Roman" w:hAnsi="Segoe UI" w:cs="Segoe UI"/>
          <w:color w:val="1C1E21"/>
          <w:sz w:val="24"/>
          <w:szCs w:val="24"/>
          <w:lang w:eastAsia="en-IN"/>
        </w:rPr>
        <w:t xml:space="preserve">Let's see how to work with these different types of models and these different types of inputs. First, let's import an LLM and a </w:t>
      </w:r>
      <w:proofErr w:type="spellStart"/>
      <w:r w:rsidRPr="00D04796">
        <w:rPr>
          <w:rFonts w:ascii="Segoe UI" w:eastAsia="Times New Roman" w:hAnsi="Segoe UI" w:cs="Segoe UI"/>
          <w:color w:val="1C1E21"/>
          <w:sz w:val="24"/>
          <w:szCs w:val="24"/>
          <w:lang w:eastAsia="en-IN"/>
        </w:rPr>
        <w:t>ChatModel</w:t>
      </w:r>
      <w:proofErr w:type="spellEnd"/>
      <w:r w:rsidRPr="00D04796">
        <w:rPr>
          <w:rFonts w:ascii="Segoe UI" w:eastAsia="Times New Roman" w:hAnsi="Segoe UI" w:cs="Segoe UI"/>
          <w:color w:val="1C1E21"/>
          <w:sz w:val="24"/>
          <w:szCs w:val="24"/>
          <w:lang w:eastAsia="en-IN"/>
        </w:rPr>
        <w:t>.</w:t>
      </w:r>
    </w:p>
    <w:p w:rsidR="00D04796" w:rsidRPr="00D04796" w:rsidRDefault="00D04796" w:rsidP="00D0479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04796">
        <w:rPr>
          <w:rFonts w:ascii="Courier New" w:eastAsia="Times New Roman" w:hAnsi="Courier New" w:cs="Courier New"/>
          <w:color w:val="0000FF"/>
          <w:sz w:val="20"/>
          <w:szCs w:val="20"/>
          <w:bdr w:val="single" w:sz="2" w:space="0" w:color="auto" w:frame="1"/>
          <w:lang w:eastAsia="en-IN"/>
        </w:rPr>
        <w:t>from</w:t>
      </w:r>
      <w:proofErr w:type="gramEnd"/>
      <w:r w:rsidRPr="00D04796">
        <w:rPr>
          <w:rFonts w:ascii="Courier New" w:eastAsia="Times New Roman" w:hAnsi="Courier New" w:cs="Courier New"/>
          <w:color w:val="000000"/>
          <w:sz w:val="20"/>
          <w:szCs w:val="20"/>
          <w:bdr w:val="single" w:sz="2" w:space="0" w:color="auto" w:frame="1"/>
          <w:lang w:eastAsia="en-IN"/>
        </w:rPr>
        <w:t xml:space="preserve"> </w:t>
      </w:r>
      <w:proofErr w:type="spellStart"/>
      <w:r w:rsidRPr="00D04796">
        <w:rPr>
          <w:rFonts w:ascii="Courier New" w:eastAsia="Times New Roman" w:hAnsi="Courier New" w:cs="Courier New"/>
          <w:color w:val="000000"/>
          <w:sz w:val="20"/>
          <w:szCs w:val="20"/>
          <w:bdr w:val="single" w:sz="2" w:space="0" w:color="auto" w:frame="1"/>
          <w:lang w:eastAsia="en-IN"/>
        </w:rPr>
        <w:t>langchain</w:t>
      </w:r>
      <w:r w:rsidRPr="00D04796">
        <w:rPr>
          <w:rFonts w:ascii="Courier New" w:eastAsia="Times New Roman" w:hAnsi="Courier New" w:cs="Courier New"/>
          <w:color w:val="0451A5"/>
          <w:sz w:val="20"/>
          <w:szCs w:val="20"/>
          <w:bdr w:val="single" w:sz="2" w:space="0" w:color="auto" w:frame="1"/>
          <w:lang w:eastAsia="en-IN"/>
        </w:rPr>
        <w:t>.</w:t>
      </w:r>
      <w:r w:rsidRPr="00D04796">
        <w:rPr>
          <w:rFonts w:ascii="Courier New" w:eastAsia="Times New Roman" w:hAnsi="Courier New" w:cs="Courier New"/>
          <w:color w:val="000000"/>
          <w:sz w:val="20"/>
          <w:szCs w:val="20"/>
          <w:bdr w:val="single" w:sz="2" w:space="0" w:color="auto" w:frame="1"/>
          <w:lang w:eastAsia="en-IN"/>
        </w:rPr>
        <w:t>llms</w:t>
      </w:r>
      <w:proofErr w:type="spellEnd"/>
      <w:r w:rsidRPr="00D04796">
        <w:rPr>
          <w:rFonts w:ascii="Courier New" w:eastAsia="Times New Roman" w:hAnsi="Courier New" w:cs="Courier New"/>
          <w:color w:val="000000"/>
          <w:sz w:val="20"/>
          <w:szCs w:val="20"/>
          <w:bdr w:val="single" w:sz="2" w:space="0" w:color="auto" w:frame="1"/>
          <w:lang w:eastAsia="en-IN"/>
        </w:rPr>
        <w:t xml:space="preserve"> </w:t>
      </w:r>
      <w:r w:rsidRPr="00D04796">
        <w:rPr>
          <w:rFonts w:ascii="Courier New" w:eastAsia="Times New Roman" w:hAnsi="Courier New" w:cs="Courier New"/>
          <w:color w:val="0000FF"/>
          <w:sz w:val="20"/>
          <w:szCs w:val="20"/>
          <w:bdr w:val="single" w:sz="2" w:space="0" w:color="auto" w:frame="1"/>
          <w:lang w:eastAsia="en-IN"/>
        </w:rPr>
        <w:t>import</w:t>
      </w:r>
      <w:r w:rsidRPr="00D04796">
        <w:rPr>
          <w:rFonts w:ascii="Courier New" w:eastAsia="Times New Roman" w:hAnsi="Courier New" w:cs="Courier New"/>
          <w:color w:val="000000"/>
          <w:sz w:val="20"/>
          <w:szCs w:val="20"/>
          <w:bdr w:val="single" w:sz="2" w:space="0" w:color="auto" w:frame="1"/>
          <w:lang w:eastAsia="en-IN"/>
        </w:rPr>
        <w:t xml:space="preserve"> </w:t>
      </w:r>
      <w:proofErr w:type="spellStart"/>
      <w:r w:rsidRPr="00D04796">
        <w:rPr>
          <w:rFonts w:ascii="Courier New" w:eastAsia="Times New Roman" w:hAnsi="Courier New" w:cs="Courier New"/>
          <w:color w:val="000000"/>
          <w:sz w:val="20"/>
          <w:szCs w:val="20"/>
          <w:bdr w:val="single" w:sz="2" w:space="0" w:color="auto" w:frame="1"/>
          <w:lang w:eastAsia="en-IN"/>
        </w:rPr>
        <w:t>OpenAI</w:t>
      </w:r>
      <w:proofErr w:type="spellEnd"/>
      <w:r w:rsidRPr="00D04796">
        <w:rPr>
          <w:rFonts w:ascii="Courier New" w:eastAsia="Times New Roman" w:hAnsi="Courier New" w:cs="Courier New"/>
          <w:color w:val="000000"/>
          <w:sz w:val="20"/>
          <w:szCs w:val="20"/>
          <w:bdr w:val="single" w:sz="2" w:space="0" w:color="auto" w:frame="1"/>
          <w:lang w:eastAsia="en-IN"/>
        </w:rPr>
        <w:br/>
      </w:r>
      <w:r w:rsidRPr="00D04796">
        <w:rPr>
          <w:rFonts w:ascii="Courier New" w:eastAsia="Times New Roman" w:hAnsi="Courier New" w:cs="Courier New"/>
          <w:color w:val="0000FF"/>
          <w:sz w:val="20"/>
          <w:szCs w:val="20"/>
          <w:bdr w:val="single" w:sz="2" w:space="0" w:color="auto" w:frame="1"/>
          <w:lang w:eastAsia="en-IN"/>
        </w:rPr>
        <w:t>from</w:t>
      </w:r>
      <w:r w:rsidRPr="00D04796">
        <w:rPr>
          <w:rFonts w:ascii="Courier New" w:eastAsia="Times New Roman" w:hAnsi="Courier New" w:cs="Courier New"/>
          <w:color w:val="000000"/>
          <w:sz w:val="20"/>
          <w:szCs w:val="20"/>
          <w:bdr w:val="single" w:sz="2" w:space="0" w:color="auto" w:frame="1"/>
          <w:lang w:eastAsia="en-IN"/>
        </w:rPr>
        <w:t xml:space="preserve"> </w:t>
      </w:r>
      <w:proofErr w:type="spellStart"/>
      <w:r w:rsidRPr="00D04796">
        <w:rPr>
          <w:rFonts w:ascii="Courier New" w:eastAsia="Times New Roman" w:hAnsi="Courier New" w:cs="Courier New"/>
          <w:color w:val="000000"/>
          <w:sz w:val="20"/>
          <w:szCs w:val="20"/>
          <w:bdr w:val="single" w:sz="2" w:space="0" w:color="auto" w:frame="1"/>
          <w:lang w:eastAsia="en-IN"/>
        </w:rPr>
        <w:t>langchain</w:t>
      </w:r>
      <w:r w:rsidRPr="00D04796">
        <w:rPr>
          <w:rFonts w:ascii="Courier New" w:eastAsia="Times New Roman" w:hAnsi="Courier New" w:cs="Courier New"/>
          <w:color w:val="0451A5"/>
          <w:sz w:val="20"/>
          <w:szCs w:val="20"/>
          <w:bdr w:val="single" w:sz="2" w:space="0" w:color="auto" w:frame="1"/>
          <w:lang w:eastAsia="en-IN"/>
        </w:rPr>
        <w:t>.</w:t>
      </w:r>
      <w:r w:rsidRPr="00D04796">
        <w:rPr>
          <w:rFonts w:ascii="Courier New" w:eastAsia="Times New Roman" w:hAnsi="Courier New" w:cs="Courier New"/>
          <w:color w:val="000000"/>
          <w:sz w:val="20"/>
          <w:szCs w:val="20"/>
          <w:bdr w:val="single" w:sz="2" w:space="0" w:color="auto" w:frame="1"/>
          <w:lang w:eastAsia="en-IN"/>
        </w:rPr>
        <w:t>chat_models</w:t>
      </w:r>
      <w:proofErr w:type="spellEnd"/>
      <w:r w:rsidRPr="00D04796">
        <w:rPr>
          <w:rFonts w:ascii="Courier New" w:eastAsia="Times New Roman" w:hAnsi="Courier New" w:cs="Courier New"/>
          <w:color w:val="000000"/>
          <w:sz w:val="20"/>
          <w:szCs w:val="20"/>
          <w:bdr w:val="single" w:sz="2" w:space="0" w:color="auto" w:frame="1"/>
          <w:lang w:eastAsia="en-IN"/>
        </w:rPr>
        <w:t xml:space="preserve"> </w:t>
      </w:r>
      <w:r w:rsidRPr="00D04796">
        <w:rPr>
          <w:rFonts w:ascii="Courier New" w:eastAsia="Times New Roman" w:hAnsi="Courier New" w:cs="Courier New"/>
          <w:color w:val="0000FF"/>
          <w:sz w:val="20"/>
          <w:szCs w:val="20"/>
          <w:bdr w:val="single" w:sz="2" w:space="0" w:color="auto" w:frame="1"/>
          <w:lang w:eastAsia="en-IN"/>
        </w:rPr>
        <w:t>import</w:t>
      </w:r>
      <w:r w:rsidRPr="00D04796">
        <w:rPr>
          <w:rFonts w:ascii="Courier New" w:eastAsia="Times New Roman" w:hAnsi="Courier New" w:cs="Courier New"/>
          <w:color w:val="000000"/>
          <w:sz w:val="20"/>
          <w:szCs w:val="20"/>
          <w:bdr w:val="single" w:sz="2" w:space="0" w:color="auto" w:frame="1"/>
          <w:lang w:eastAsia="en-IN"/>
        </w:rPr>
        <w:t xml:space="preserve"> </w:t>
      </w:r>
      <w:proofErr w:type="spellStart"/>
      <w:r w:rsidRPr="00D04796">
        <w:rPr>
          <w:rFonts w:ascii="Courier New" w:eastAsia="Times New Roman" w:hAnsi="Courier New" w:cs="Courier New"/>
          <w:color w:val="000000"/>
          <w:sz w:val="20"/>
          <w:szCs w:val="20"/>
          <w:bdr w:val="single" w:sz="2" w:space="0" w:color="auto" w:frame="1"/>
          <w:lang w:eastAsia="en-IN"/>
        </w:rPr>
        <w:t>ChatOpenAI</w:t>
      </w:r>
      <w:proofErr w:type="spellEnd"/>
      <w:r w:rsidRPr="00D04796">
        <w:rPr>
          <w:rFonts w:ascii="Courier New" w:eastAsia="Times New Roman" w:hAnsi="Courier New" w:cs="Courier New"/>
          <w:color w:val="000000"/>
          <w:sz w:val="20"/>
          <w:szCs w:val="20"/>
          <w:bdr w:val="single" w:sz="2" w:space="0" w:color="auto" w:frame="1"/>
          <w:lang w:eastAsia="en-IN"/>
        </w:rPr>
        <w:br/>
      </w:r>
      <w:r w:rsidRPr="00D04796">
        <w:rPr>
          <w:rFonts w:ascii="Courier New" w:eastAsia="Times New Roman" w:hAnsi="Courier New" w:cs="Courier New"/>
          <w:color w:val="000000"/>
          <w:sz w:val="20"/>
          <w:szCs w:val="20"/>
          <w:bdr w:val="single" w:sz="2" w:space="0" w:color="auto" w:frame="1"/>
          <w:lang w:eastAsia="en-IN"/>
        </w:rPr>
        <w:br/>
      </w:r>
      <w:proofErr w:type="spellStart"/>
      <w:r w:rsidRPr="00D04796">
        <w:rPr>
          <w:rFonts w:ascii="Courier New" w:eastAsia="Times New Roman" w:hAnsi="Courier New" w:cs="Courier New"/>
          <w:color w:val="000000"/>
          <w:sz w:val="20"/>
          <w:szCs w:val="20"/>
          <w:bdr w:val="single" w:sz="2" w:space="0" w:color="auto" w:frame="1"/>
          <w:lang w:eastAsia="en-IN"/>
        </w:rPr>
        <w:t>llm</w:t>
      </w:r>
      <w:proofErr w:type="spellEnd"/>
      <w:r w:rsidRPr="00D04796">
        <w:rPr>
          <w:rFonts w:ascii="Courier New" w:eastAsia="Times New Roman" w:hAnsi="Courier New" w:cs="Courier New"/>
          <w:color w:val="000000"/>
          <w:sz w:val="20"/>
          <w:szCs w:val="20"/>
          <w:bdr w:val="single" w:sz="2" w:space="0" w:color="auto" w:frame="1"/>
          <w:lang w:eastAsia="en-IN"/>
        </w:rPr>
        <w:t xml:space="preserve"> = </w:t>
      </w:r>
      <w:proofErr w:type="spellStart"/>
      <w:r w:rsidRPr="00D04796">
        <w:rPr>
          <w:rFonts w:ascii="Courier New" w:eastAsia="Times New Roman" w:hAnsi="Courier New" w:cs="Courier New"/>
          <w:color w:val="000000"/>
          <w:sz w:val="20"/>
          <w:szCs w:val="20"/>
          <w:bdr w:val="single" w:sz="2" w:space="0" w:color="auto" w:frame="1"/>
          <w:lang w:eastAsia="en-IN"/>
        </w:rPr>
        <w:t>OpenAI</w:t>
      </w:r>
      <w:proofErr w:type="spellEnd"/>
      <w:r w:rsidRPr="00D04796">
        <w:rPr>
          <w:rFonts w:ascii="Courier New" w:eastAsia="Times New Roman" w:hAnsi="Courier New" w:cs="Courier New"/>
          <w:color w:val="0451A5"/>
          <w:sz w:val="20"/>
          <w:szCs w:val="20"/>
          <w:bdr w:val="single" w:sz="2" w:space="0" w:color="auto" w:frame="1"/>
          <w:lang w:eastAsia="en-IN"/>
        </w:rPr>
        <w:t>()</w:t>
      </w:r>
      <w:r w:rsidRPr="00D04796">
        <w:rPr>
          <w:rFonts w:ascii="Courier New" w:eastAsia="Times New Roman" w:hAnsi="Courier New" w:cs="Courier New"/>
          <w:color w:val="000000"/>
          <w:sz w:val="20"/>
          <w:szCs w:val="20"/>
          <w:bdr w:val="single" w:sz="2" w:space="0" w:color="auto" w:frame="1"/>
          <w:lang w:eastAsia="en-IN"/>
        </w:rPr>
        <w:br/>
      </w:r>
      <w:proofErr w:type="spellStart"/>
      <w:r w:rsidRPr="00D04796">
        <w:rPr>
          <w:rFonts w:ascii="Courier New" w:eastAsia="Times New Roman" w:hAnsi="Courier New" w:cs="Courier New"/>
          <w:color w:val="000000"/>
          <w:sz w:val="20"/>
          <w:szCs w:val="20"/>
          <w:bdr w:val="single" w:sz="2" w:space="0" w:color="auto" w:frame="1"/>
          <w:lang w:eastAsia="en-IN"/>
        </w:rPr>
        <w:t>chat_model</w:t>
      </w:r>
      <w:proofErr w:type="spellEnd"/>
      <w:r w:rsidRPr="00D04796">
        <w:rPr>
          <w:rFonts w:ascii="Courier New" w:eastAsia="Times New Roman" w:hAnsi="Courier New" w:cs="Courier New"/>
          <w:color w:val="000000"/>
          <w:sz w:val="20"/>
          <w:szCs w:val="20"/>
          <w:bdr w:val="single" w:sz="2" w:space="0" w:color="auto" w:frame="1"/>
          <w:lang w:eastAsia="en-IN"/>
        </w:rPr>
        <w:t xml:space="preserve"> = </w:t>
      </w:r>
      <w:proofErr w:type="spellStart"/>
      <w:r w:rsidRPr="00D04796">
        <w:rPr>
          <w:rFonts w:ascii="Courier New" w:eastAsia="Times New Roman" w:hAnsi="Courier New" w:cs="Courier New"/>
          <w:color w:val="000000"/>
          <w:sz w:val="20"/>
          <w:szCs w:val="20"/>
          <w:bdr w:val="single" w:sz="2" w:space="0" w:color="auto" w:frame="1"/>
          <w:lang w:eastAsia="en-IN"/>
        </w:rPr>
        <w:t>ChatOpenAI</w:t>
      </w:r>
      <w:proofErr w:type="spellEnd"/>
      <w:r w:rsidRPr="00D04796">
        <w:rPr>
          <w:rFonts w:ascii="Courier New" w:eastAsia="Times New Roman" w:hAnsi="Courier New" w:cs="Courier New"/>
          <w:color w:val="0451A5"/>
          <w:sz w:val="20"/>
          <w:szCs w:val="20"/>
          <w:bdr w:val="single" w:sz="2" w:space="0" w:color="auto" w:frame="1"/>
          <w:lang w:eastAsia="en-IN"/>
        </w:rPr>
        <w:t>()</w:t>
      </w:r>
      <w:r w:rsidRPr="00D04796">
        <w:rPr>
          <w:rFonts w:ascii="Courier New" w:eastAsia="Times New Roman" w:hAnsi="Courier New" w:cs="Courier New"/>
          <w:color w:val="000000"/>
          <w:sz w:val="20"/>
          <w:szCs w:val="20"/>
          <w:bdr w:val="single" w:sz="2" w:space="0" w:color="auto" w:frame="1"/>
          <w:lang w:eastAsia="en-IN"/>
        </w:rPr>
        <w:br/>
      </w:r>
      <w:r w:rsidRPr="00D04796">
        <w:rPr>
          <w:rFonts w:ascii="Courier New" w:eastAsia="Times New Roman" w:hAnsi="Courier New" w:cs="Courier New"/>
          <w:color w:val="000000"/>
          <w:sz w:val="20"/>
          <w:szCs w:val="20"/>
          <w:bdr w:val="single" w:sz="2" w:space="0" w:color="auto" w:frame="1"/>
          <w:lang w:eastAsia="en-IN"/>
        </w:rPr>
        <w:br/>
      </w:r>
      <w:proofErr w:type="spellStart"/>
      <w:r w:rsidRPr="00D04796">
        <w:rPr>
          <w:rFonts w:ascii="Courier New" w:eastAsia="Times New Roman" w:hAnsi="Courier New" w:cs="Courier New"/>
          <w:color w:val="000000"/>
          <w:sz w:val="20"/>
          <w:szCs w:val="20"/>
          <w:bdr w:val="single" w:sz="2" w:space="0" w:color="auto" w:frame="1"/>
          <w:lang w:eastAsia="en-IN"/>
        </w:rPr>
        <w:lastRenderedPageBreak/>
        <w:t>llm</w:t>
      </w:r>
      <w:r w:rsidRPr="00D04796">
        <w:rPr>
          <w:rFonts w:ascii="Courier New" w:eastAsia="Times New Roman" w:hAnsi="Courier New" w:cs="Courier New"/>
          <w:color w:val="0451A5"/>
          <w:sz w:val="20"/>
          <w:szCs w:val="20"/>
          <w:bdr w:val="single" w:sz="2" w:space="0" w:color="auto" w:frame="1"/>
          <w:lang w:eastAsia="en-IN"/>
        </w:rPr>
        <w:t>.</w:t>
      </w:r>
      <w:r w:rsidRPr="00D04796">
        <w:rPr>
          <w:rFonts w:ascii="Courier New" w:eastAsia="Times New Roman" w:hAnsi="Courier New" w:cs="Courier New"/>
          <w:color w:val="000000"/>
          <w:sz w:val="20"/>
          <w:szCs w:val="20"/>
          <w:bdr w:val="single" w:sz="2" w:space="0" w:color="auto" w:frame="1"/>
          <w:lang w:eastAsia="en-IN"/>
        </w:rPr>
        <w:t>predict</w:t>
      </w:r>
      <w:proofErr w:type="spellEnd"/>
      <w:r w:rsidRPr="00D04796">
        <w:rPr>
          <w:rFonts w:ascii="Courier New" w:eastAsia="Times New Roman" w:hAnsi="Courier New" w:cs="Courier New"/>
          <w:color w:val="0451A5"/>
          <w:sz w:val="20"/>
          <w:szCs w:val="20"/>
          <w:bdr w:val="single" w:sz="2" w:space="0" w:color="auto" w:frame="1"/>
          <w:lang w:eastAsia="en-IN"/>
        </w:rPr>
        <w:t>(</w:t>
      </w:r>
      <w:r w:rsidRPr="00D04796">
        <w:rPr>
          <w:rFonts w:ascii="Courier New" w:eastAsia="Times New Roman" w:hAnsi="Courier New" w:cs="Courier New"/>
          <w:color w:val="A31515"/>
          <w:sz w:val="20"/>
          <w:szCs w:val="20"/>
          <w:bdr w:val="single" w:sz="2" w:space="0" w:color="auto" w:frame="1"/>
          <w:lang w:eastAsia="en-IN"/>
        </w:rPr>
        <w:t>"hi!"</w:t>
      </w:r>
      <w:r w:rsidRPr="00D04796">
        <w:rPr>
          <w:rFonts w:ascii="Courier New" w:eastAsia="Times New Roman" w:hAnsi="Courier New" w:cs="Courier New"/>
          <w:color w:val="0451A5"/>
          <w:sz w:val="20"/>
          <w:szCs w:val="20"/>
          <w:bdr w:val="single" w:sz="2" w:space="0" w:color="auto" w:frame="1"/>
          <w:lang w:eastAsia="en-IN"/>
        </w:rPr>
        <w:t>)</w:t>
      </w:r>
      <w:r w:rsidRPr="00D04796">
        <w:rPr>
          <w:rFonts w:ascii="Courier New" w:eastAsia="Times New Roman" w:hAnsi="Courier New" w:cs="Courier New"/>
          <w:color w:val="000000"/>
          <w:sz w:val="20"/>
          <w:szCs w:val="20"/>
          <w:bdr w:val="single" w:sz="2" w:space="0" w:color="auto" w:frame="1"/>
          <w:lang w:eastAsia="en-IN"/>
        </w:rPr>
        <w:br/>
        <w:t xml:space="preserve">&gt;&gt;&gt; </w:t>
      </w:r>
      <w:r w:rsidRPr="00D04796">
        <w:rPr>
          <w:rFonts w:ascii="Courier New" w:eastAsia="Times New Roman" w:hAnsi="Courier New" w:cs="Courier New"/>
          <w:color w:val="A31515"/>
          <w:sz w:val="20"/>
          <w:szCs w:val="20"/>
          <w:bdr w:val="single" w:sz="2" w:space="0" w:color="auto" w:frame="1"/>
          <w:lang w:eastAsia="en-IN"/>
        </w:rPr>
        <w:t>"Hi"</w:t>
      </w:r>
      <w:r w:rsidRPr="00D04796">
        <w:rPr>
          <w:rFonts w:ascii="Courier New" w:eastAsia="Times New Roman" w:hAnsi="Courier New" w:cs="Courier New"/>
          <w:color w:val="000000"/>
          <w:sz w:val="20"/>
          <w:szCs w:val="20"/>
          <w:bdr w:val="single" w:sz="2" w:space="0" w:color="auto" w:frame="1"/>
          <w:lang w:eastAsia="en-IN"/>
        </w:rPr>
        <w:br/>
      </w:r>
      <w:r w:rsidRPr="00D04796">
        <w:rPr>
          <w:rFonts w:ascii="Courier New" w:eastAsia="Times New Roman" w:hAnsi="Courier New" w:cs="Courier New"/>
          <w:color w:val="000000"/>
          <w:sz w:val="20"/>
          <w:szCs w:val="20"/>
          <w:bdr w:val="single" w:sz="2" w:space="0" w:color="auto" w:frame="1"/>
          <w:lang w:eastAsia="en-IN"/>
        </w:rPr>
        <w:br/>
      </w:r>
      <w:proofErr w:type="spellStart"/>
      <w:r w:rsidRPr="00D04796">
        <w:rPr>
          <w:rFonts w:ascii="Courier New" w:eastAsia="Times New Roman" w:hAnsi="Courier New" w:cs="Courier New"/>
          <w:color w:val="000000"/>
          <w:sz w:val="20"/>
          <w:szCs w:val="20"/>
          <w:bdr w:val="single" w:sz="2" w:space="0" w:color="auto" w:frame="1"/>
          <w:lang w:eastAsia="en-IN"/>
        </w:rPr>
        <w:t>chat_</w:t>
      </w:r>
      <w:proofErr w:type="gramStart"/>
      <w:r w:rsidRPr="00D04796">
        <w:rPr>
          <w:rFonts w:ascii="Courier New" w:eastAsia="Times New Roman" w:hAnsi="Courier New" w:cs="Courier New"/>
          <w:color w:val="000000"/>
          <w:sz w:val="20"/>
          <w:szCs w:val="20"/>
          <w:bdr w:val="single" w:sz="2" w:space="0" w:color="auto" w:frame="1"/>
          <w:lang w:eastAsia="en-IN"/>
        </w:rPr>
        <w:t>model</w:t>
      </w:r>
      <w:r w:rsidRPr="00D04796">
        <w:rPr>
          <w:rFonts w:ascii="Courier New" w:eastAsia="Times New Roman" w:hAnsi="Courier New" w:cs="Courier New"/>
          <w:color w:val="0451A5"/>
          <w:sz w:val="20"/>
          <w:szCs w:val="20"/>
          <w:bdr w:val="single" w:sz="2" w:space="0" w:color="auto" w:frame="1"/>
          <w:lang w:eastAsia="en-IN"/>
        </w:rPr>
        <w:t>.</w:t>
      </w:r>
      <w:r w:rsidRPr="00D04796">
        <w:rPr>
          <w:rFonts w:ascii="Courier New" w:eastAsia="Times New Roman" w:hAnsi="Courier New" w:cs="Courier New"/>
          <w:color w:val="000000"/>
          <w:sz w:val="20"/>
          <w:szCs w:val="20"/>
          <w:bdr w:val="single" w:sz="2" w:space="0" w:color="auto" w:frame="1"/>
          <w:lang w:eastAsia="en-IN"/>
        </w:rPr>
        <w:t>predict</w:t>
      </w:r>
      <w:proofErr w:type="spellEnd"/>
      <w:r w:rsidRPr="00D04796">
        <w:rPr>
          <w:rFonts w:ascii="Courier New" w:eastAsia="Times New Roman" w:hAnsi="Courier New" w:cs="Courier New"/>
          <w:color w:val="0451A5"/>
          <w:sz w:val="20"/>
          <w:szCs w:val="20"/>
          <w:bdr w:val="single" w:sz="2" w:space="0" w:color="auto" w:frame="1"/>
          <w:lang w:eastAsia="en-IN"/>
        </w:rPr>
        <w:t>(</w:t>
      </w:r>
      <w:proofErr w:type="gramEnd"/>
      <w:r w:rsidRPr="00D04796">
        <w:rPr>
          <w:rFonts w:ascii="Courier New" w:eastAsia="Times New Roman" w:hAnsi="Courier New" w:cs="Courier New"/>
          <w:color w:val="A31515"/>
          <w:sz w:val="20"/>
          <w:szCs w:val="20"/>
          <w:bdr w:val="single" w:sz="2" w:space="0" w:color="auto" w:frame="1"/>
          <w:lang w:eastAsia="en-IN"/>
        </w:rPr>
        <w:t>"hi!"</w:t>
      </w:r>
      <w:r w:rsidRPr="00D04796">
        <w:rPr>
          <w:rFonts w:ascii="Courier New" w:eastAsia="Times New Roman" w:hAnsi="Courier New" w:cs="Courier New"/>
          <w:color w:val="0451A5"/>
          <w:sz w:val="20"/>
          <w:szCs w:val="20"/>
          <w:bdr w:val="single" w:sz="2" w:space="0" w:color="auto" w:frame="1"/>
          <w:lang w:eastAsia="en-IN"/>
        </w:rPr>
        <w:t>)</w:t>
      </w:r>
      <w:r w:rsidRPr="00D04796">
        <w:rPr>
          <w:rFonts w:ascii="Courier New" w:eastAsia="Times New Roman" w:hAnsi="Courier New" w:cs="Courier New"/>
          <w:color w:val="000000"/>
          <w:sz w:val="20"/>
          <w:szCs w:val="20"/>
          <w:bdr w:val="single" w:sz="2" w:space="0" w:color="auto" w:frame="1"/>
          <w:lang w:eastAsia="en-IN"/>
        </w:rPr>
        <w:br/>
        <w:t xml:space="preserve">&gt;&gt;&gt; </w:t>
      </w:r>
      <w:r w:rsidRPr="00D04796">
        <w:rPr>
          <w:rFonts w:ascii="Courier New" w:eastAsia="Times New Roman" w:hAnsi="Courier New" w:cs="Courier New"/>
          <w:color w:val="A31515"/>
          <w:sz w:val="20"/>
          <w:szCs w:val="20"/>
          <w:bdr w:val="single" w:sz="2" w:space="0" w:color="auto" w:frame="1"/>
          <w:lang w:eastAsia="en-IN"/>
        </w:rPr>
        <w:t>"Hi"</w:t>
      </w:r>
    </w:p>
    <w:p w:rsidR="00D04796" w:rsidRDefault="00D04796">
      <w:pPr>
        <w:rPr>
          <w:rFonts w:ascii="Segoe UI" w:hAnsi="Segoe UI" w:cs="Segoe UI"/>
          <w:color w:val="1C1E21"/>
        </w:rPr>
      </w:pPr>
    </w:p>
    <w:p w:rsidR="00D04796" w:rsidRDefault="00D04796">
      <w:pPr>
        <w:rPr>
          <w:rFonts w:ascii="Segoe UI" w:hAnsi="Segoe UI" w:cs="Segoe UI"/>
          <w:color w:val="1C1E21"/>
        </w:rPr>
      </w:pPr>
    </w:p>
    <w:p w:rsidR="00D04796" w:rsidRDefault="00D04796">
      <w:pPr>
        <w:rPr>
          <w:rFonts w:ascii="Segoe UI" w:hAnsi="Segoe UI" w:cs="Segoe UI"/>
          <w:color w:val="1C1E21"/>
        </w:rPr>
      </w:pPr>
    </w:p>
    <w:p w:rsidR="00D04796" w:rsidRDefault="00D04796">
      <w:pPr>
        <w:rPr>
          <w:rFonts w:ascii="Segoe UI" w:hAnsi="Segoe UI" w:cs="Segoe UI"/>
          <w:color w:val="1C1E21"/>
        </w:rPr>
      </w:pPr>
    </w:p>
    <w:p w:rsidR="00D04796" w:rsidRDefault="00D04796">
      <w:pPr>
        <w:rPr>
          <w:rFonts w:ascii="Segoe UI" w:hAnsi="Segoe UI" w:cs="Segoe UI"/>
          <w:color w:val="FF0000"/>
          <w:sz w:val="72"/>
          <w:szCs w:val="72"/>
        </w:rPr>
      </w:pPr>
      <w:r w:rsidRPr="00D04796">
        <w:rPr>
          <w:rFonts w:ascii="Segoe UI" w:hAnsi="Segoe UI" w:cs="Segoe UI"/>
          <w:color w:val="FF0000"/>
          <w:sz w:val="72"/>
          <w:szCs w:val="72"/>
        </w:rPr>
        <w:t>Models</w:t>
      </w:r>
      <w:r>
        <w:rPr>
          <w:rFonts w:ascii="Segoe UI" w:hAnsi="Segoe UI" w:cs="Segoe UI"/>
          <w:color w:val="FF0000"/>
          <w:sz w:val="72"/>
          <w:szCs w:val="72"/>
        </w:rPr>
        <w:t>—</w:t>
      </w:r>
    </w:p>
    <w:p w:rsidR="00D04796" w:rsidRDefault="00D04796" w:rsidP="00D04796">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proofErr w:type="spellStart"/>
      <w:r>
        <w:rPr>
          <w:rFonts w:ascii="Segoe UI" w:hAnsi="Segoe UI" w:cs="Segoe UI"/>
          <w:color w:val="1C1E21"/>
        </w:rPr>
        <w:t>LangChain</w:t>
      </w:r>
      <w:proofErr w:type="spellEnd"/>
      <w:r>
        <w:rPr>
          <w:rFonts w:ascii="Segoe UI" w:hAnsi="Segoe UI" w:cs="Segoe UI"/>
          <w:color w:val="1C1E21"/>
        </w:rPr>
        <w:t xml:space="preserve"> provides interfaces and integrations for two types of models:</w:t>
      </w:r>
    </w:p>
    <w:p w:rsidR="00D04796" w:rsidRDefault="00D04796" w:rsidP="00D04796">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1C1E21"/>
        </w:rPr>
      </w:pPr>
      <w:hyperlink r:id="rId8" w:history="1">
        <w:r>
          <w:rPr>
            <w:rStyle w:val="Hyperlink"/>
            <w:rFonts w:ascii="Segoe UI" w:hAnsi="Segoe UI" w:cs="Segoe UI"/>
            <w:bdr w:val="single" w:sz="2" w:space="0" w:color="auto" w:frame="1"/>
          </w:rPr>
          <w:t>LLMs</w:t>
        </w:r>
      </w:hyperlink>
      <w:r>
        <w:rPr>
          <w:rFonts w:ascii="Segoe UI" w:hAnsi="Segoe UI" w:cs="Segoe UI"/>
          <w:color w:val="1C1E21"/>
        </w:rPr>
        <w:t>: Models that take a text string as input and return a text string</w:t>
      </w:r>
    </w:p>
    <w:p w:rsidR="00D04796" w:rsidRDefault="00D04796" w:rsidP="00D04796">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1C1E21"/>
        </w:rPr>
      </w:pPr>
      <w:hyperlink r:id="rId9" w:history="1">
        <w:r>
          <w:rPr>
            <w:rStyle w:val="Hyperlink"/>
            <w:rFonts w:ascii="Segoe UI" w:hAnsi="Segoe UI" w:cs="Segoe UI"/>
            <w:bdr w:val="single" w:sz="2" w:space="0" w:color="auto" w:frame="1"/>
          </w:rPr>
          <w:t>Chat models</w:t>
        </w:r>
      </w:hyperlink>
      <w:r>
        <w:rPr>
          <w:rFonts w:ascii="Segoe UI" w:hAnsi="Segoe UI" w:cs="Segoe UI"/>
          <w:color w:val="1C1E21"/>
        </w:rPr>
        <w:t>: Models that are backed by a language model but take a list of Chat Messages as input and return a Chat Message</w:t>
      </w:r>
    </w:p>
    <w:p w:rsidR="00D04796" w:rsidRDefault="00D04796" w:rsidP="00D04796">
      <w:pPr>
        <w:pStyle w:val="Heading2"/>
        <w:pBdr>
          <w:top w:val="single" w:sz="2" w:space="0" w:color="auto"/>
          <w:left w:val="single" w:sz="2" w:space="0" w:color="auto"/>
          <w:bottom w:val="single" w:sz="12" w:space="0" w:color="auto"/>
          <w:right w:val="single" w:sz="2" w:space="0" w:color="auto"/>
        </w:pBdr>
        <w:rPr>
          <w:rFonts w:ascii="var(--ifm-heading-font-family)" w:hAnsi="var(--ifm-heading-font-family)" w:cs="Times New Roman"/>
          <w:color w:val="1C1E21"/>
        </w:rPr>
      </w:pPr>
      <w:r>
        <w:rPr>
          <w:rFonts w:ascii="var(--ifm-heading-font-family)" w:hAnsi="var(--ifm-heading-font-family)"/>
          <w:color w:val="1C1E21"/>
        </w:rPr>
        <w:t>LLMs vs chat models</w:t>
      </w:r>
      <w:hyperlink r:id="rId10" w:anchor="llms-vs-chat-models" w:tooltip="Direct link to LLMs vs chat models" w:history="1">
        <w:r>
          <w:rPr>
            <w:rStyle w:val="Hyperlink"/>
            <w:rFonts w:ascii="var(--ifm-heading-font-family)" w:hAnsi="var(--ifm-heading-font-family)"/>
            <w:bdr w:val="single" w:sz="2" w:space="0" w:color="auto" w:frame="1"/>
          </w:rPr>
          <w:t>​</w:t>
        </w:r>
      </w:hyperlink>
    </w:p>
    <w:p w:rsidR="00D04796" w:rsidRDefault="00D04796" w:rsidP="00D04796">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 xml:space="preserve">LLMs and chat models are subtly but importantly different. LLMs in </w:t>
      </w:r>
      <w:proofErr w:type="spellStart"/>
      <w:r>
        <w:rPr>
          <w:rFonts w:ascii="Segoe UI" w:hAnsi="Segoe UI" w:cs="Segoe UI"/>
          <w:color w:val="1C1E21"/>
        </w:rPr>
        <w:t>LangChain</w:t>
      </w:r>
      <w:proofErr w:type="spellEnd"/>
      <w:r>
        <w:rPr>
          <w:rFonts w:ascii="Segoe UI" w:hAnsi="Segoe UI" w:cs="Segoe UI"/>
          <w:color w:val="1C1E21"/>
        </w:rPr>
        <w:t xml:space="preserve"> refer to pure text completion models. The APIs they wrap take a string prompt as input and output a string completion. </w:t>
      </w:r>
      <w:proofErr w:type="spellStart"/>
      <w:r>
        <w:rPr>
          <w:rFonts w:ascii="Segoe UI" w:hAnsi="Segoe UI" w:cs="Segoe UI"/>
          <w:color w:val="1C1E21"/>
        </w:rPr>
        <w:t>OpenAI's</w:t>
      </w:r>
      <w:proofErr w:type="spellEnd"/>
      <w:r>
        <w:rPr>
          <w:rFonts w:ascii="Segoe UI" w:hAnsi="Segoe UI" w:cs="Segoe UI"/>
          <w:color w:val="1C1E21"/>
        </w:rPr>
        <w:t xml:space="preserve"> GPT-3 is implemented as an LLM. Chat models are often backed by LLMs but tuned specifically for having conversations. And, crucially, their provider APIs use a different interface than pure text completion models. Instead of a single string, they take a list of chat messages as input. Usually these messages are </w:t>
      </w:r>
      <w:proofErr w:type="spellStart"/>
      <w:r>
        <w:rPr>
          <w:rFonts w:ascii="Segoe UI" w:hAnsi="Segoe UI" w:cs="Segoe UI"/>
          <w:color w:val="1C1E21"/>
        </w:rPr>
        <w:t>labeled</w:t>
      </w:r>
      <w:proofErr w:type="spellEnd"/>
      <w:r>
        <w:rPr>
          <w:rFonts w:ascii="Segoe UI" w:hAnsi="Segoe UI" w:cs="Segoe UI"/>
          <w:color w:val="1C1E21"/>
        </w:rPr>
        <w:t xml:space="preserve"> with the speaker (usually one of "System", "AI", and "Human"). And they return an AI chat message as output. GPT-4 and </w:t>
      </w:r>
      <w:proofErr w:type="spellStart"/>
      <w:r>
        <w:rPr>
          <w:rFonts w:ascii="Segoe UI" w:hAnsi="Segoe UI" w:cs="Segoe UI"/>
          <w:color w:val="1C1E21"/>
        </w:rPr>
        <w:t>Anthropic's</w:t>
      </w:r>
      <w:proofErr w:type="spellEnd"/>
      <w:r>
        <w:rPr>
          <w:rFonts w:ascii="Segoe UI" w:hAnsi="Segoe UI" w:cs="Segoe UI"/>
          <w:color w:val="1C1E21"/>
        </w:rPr>
        <w:t xml:space="preserve"> Claude are both implemented as chat models.</w:t>
      </w:r>
    </w:p>
    <w:p w:rsidR="00D04796" w:rsidRDefault="00D04796" w:rsidP="00D04796">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To make it possible to swap LLMs and chat models, both implement the Base Language Model interface. This includes common methods "predict", which takes a string and returns a string, and "predict messages", which takes messages and returns a message. If you are using a specific model it's recommended you use the methods specific to that model class (i.e., "predict" for LLMs and "predict messages" for chat models), but if you're creating an application that should work with different types of models the shared interface can be helpful.</w:t>
      </w:r>
    </w:p>
    <w:p w:rsidR="00D04796" w:rsidRDefault="00D04796">
      <w:pPr>
        <w:rPr>
          <w:rFonts w:ascii="Segoe UI" w:hAnsi="Segoe UI" w:cs="Segoe UI"/>
          <w:color w:val="FF0000"/>
        </w:rPr>
      </w:pPr>
    </w:p>
    <w:p w:rsidR="00D04796" w:rsidRDefault="00D04796">
      <w:pPr>
        <w:rPr>
          <w:rFonts w:ascii="Segoe UI" w:hAnsi="Segoe UI" w:cs="Segoe UI"/>
          <w:color w:val="FF0000"/>
          <w:sz w:val="72"/>
          <w:szCs w:val="72"/>
        </w:rPr>
      </w:pPr>
      <w:r w:rsidRPr="00D04796">
        <w:rPr>
          <w:rFonts w:ascii="Segoe UI" w:hAnsi="Segoe UI" w:cs="Segoe UI"/>
          <w:color w:val="FF0000"/>
          <w:sz w:val="72"/>
          <w:szCs w:val="72"/>
        </w:rPr>
        <w:t>Dataset</w:t>
      </w:r>
      <w:r>
        <w:rPr>
          <w:rFonts w:ascii="Segoe UI" w:hAnsi="Segoe UI" w:cs="Segoe UI"/>
          <w:color w:val="FF0000"/>
          <w:sz w:val="72"/>
          <w:szCs w:val="72"/>
        </w:rPr>
        <w:t>—</w:t>
      </w:r>
    </w:p>
    <w:p w:rsidR="00D04796" w:rsidRDefault="00D04796" w:rsidP="00D04796">
      <w:pPr>
        <w:pStyle w:val="NormalWeb"/>
        <w:shd w:val="clear" w:color="auto" w:fill="FBFCF8"/>
        <w:spacing w:line="374" w:lineRule="atLeast"/>
        <w:rPr>
          <w:color w:val="081819"/>
        </w:rPr>
      </w:pPr>
      <w:r>
        <w:rPr>
          <w:color w:val="081819"/>
        </w:rPr>
        <w:lastRenderedPageBreak/>
        <w:t>LLMs consist of multiple hidden layers of deep neural networks, which extract and train their parameters from a significant amount of data sources.  If you train LLMs with questionable datasets, they will be impacted by performance issues like bias and overfitting. Conversely, training a deep learning model with </w:t>
      </w:r>
      <w:hyperlink r:id="rId11" w:tgtFrame="_self" w:history="1">
        <w:r>
          <w:rPr>
            <w:rStyle w:val="Hyperlink"/>
          </w:rPr>
          <w:t>high-quality datasets</w:t>
        </w:r>
      </w:hyperlink>
      <w:r>
        <w:rPr>
          <w:color w:val="081819"/>
        </w:rPr>
        <w:t> enables a more accurate and coherent output.</w:t>
      </w:r>
    </w:p>
    <w:p w:rsidR="00D04796" w:rsidRDefault="00D04796" w:rsidP="00D04796">
      <w:pPr>
        <w:pStyle w:val="NormalWeb"/>
        <w:shd w:val="clear" w:color="auto" w:fill="FBFCF8"/>
        <w:spacing w:line="374" w:lineRule="atLeast"/>
        <w:rPr>
          <w:color w:val="081819"/>
        </w:rPr>
      </w:pPr>
      <w:r>
        <w:rPr>
          <w:color w:val="081819"/>
        </w:rPr>
        <w:t xml:space="preserve">Leading organizations have realized that good language </w:t>
      </w:r>
      <w:proofErr w:type="spellStart"/>
      <w:r>
        <w:rPr>
          <w:color w:val="081819"/>
        </w:rPr>
        <w:t>modeling</w:t>
      </w:r>
      <w:proofErr w:type="spellEnd"/>
      <w:r>
        <w:rPr>
          <w:color w:val="081819"/>
        </w:rPr>
        <w:t xml:space="preserve"> needs more than state-of-the-art machine learning models and training methods. Curating and annotating a diverse training dataset that fairly represents the model’s domain is equally important in implementing neural network artificial intelligence solutions in various industries.</w:t>
      </w:r>
    </w:p>
    <w:p w:rsidR="00D04796" w:rsidRDefault="00D04796" w:rsidP="00D04796">
      <w:pPr>
        <w:pStyle w:val="NormalWeb"/>
        <w:shd w:val="clear" w:color="auto" w:fill="FBFCF8"/>
        <w:spacing w:line="374" w:lineRule="atLeast"/>
        <w:rPr>
          <w:color w:val="081819"/>
        </w:rPr>
      </w:pPr>
      <w:r>
        <w:rPr>
          <w:color w:val="081819"/>
        </w:rPr>
        <w:t>For example, Bloomberg trained a transformer architecture from scratch with decades-worth of carefully curated financial data. The resulting </w:t>
      </w:r>
      <w:proofErr w:type="spellStart"/>
      <w:r>
        <w:rPr>
          <w:color w:val="081819"/>
        </w:rPr>
        <w:fldChar w:fldCharType="begin"/>
      </w:r>
      <w:r>
        <w:rPr>
          <w:color w:val="081819"/>
        </w:rPr>
        <w:instrText xml:space="preserve"> HYPERLINK "https://www.bloomberg.com/company/press/bloomberggpt-50-billion-parameter-llm-tuned-finance/" </w:instrText>
      </w:r>
      <w:r>
        <w:rPr>
          <w:color w:val="081819"/>
        </w:rPr>
        <w:fldChar w:fldCharType="separate"/>
      </w:r>
      <w:r>
        <w:rPr>
          <w:rStyle w:val="Hyperlink"/>
        </w:rPr>
        <w:t>BloombergGPT</w:t>
      </w:r>
      <w:proofErr w:type="spellEnd"/>
      <w:r>
        <w:rPr>
          <w:color w:val="081819"/>
        </w:rPr>
        <w:fldChar w:fldCharType="end"/>
      </w:r>
      <w:r>
        <w:rPr>
          <w:color w:val="081819"/>
        </w:rPr>
        <w:t xml:space="preserve"> allows the financial company to empower its clients and perform existing financial-specific NLP tasks faster and with more accuracy. Likewise, </w:t>
      </w:r>
      <w:proofErr w:type="spellStart"/>
      <w:r>
        <w:rPr>
          <w:color w:val="081819"/>
        </w:rPr>
        <w:t>HuggingFace</w:t>
      </w:r>
      <w:proofErr w:type="spellEnd"/>
      <w:r>
        <w:rPr>
          <w:color w:val="081819"/>
        </w:rPr>
        <w:t xml:space="preserve"> has developed a programmer-friendly model </w:t>
      </w:r>
      <w:proofErr w:type="spellStart"/>
      <w:r>
        <w:rPr>
          <w:color w:val="081819"/>
        </w:rPr>
        <w:fldChar w:fldCharType="begin"/>
      </w:r>
      <w:r>
        <w:rPr>
          <w:color w:val="081819"/>
        </w:rPr>
        <w:instrText xml:space="preserve"> HYPERLINK "https://huggingface.co/bigcode/starcoder" </w:instrText>
      </w:r>
      <w:r>
        <w:rPr>
          <w:color w:val="081819"/>
        </w:rPr>
        <w:fldChar w:fldCharType="separate"/>
      </w:r>
      <w:r>
        <w:rPr>
          <w:rStyle w:val="Hyperlink"/>
        </w:rPr>
        <w:t>StarCode</w:t>
      </w:r>
      <w:proofErr w:type="spellEnd"/>
      <w:r>
        <w:rPr>
          <w:color w:val="081819"/>
        </w:rPr>
        <w:fldChar w:fldCharType="end"/>
      </w:r>
      <w:r>
        <w:rPr>
          <w:color w:val="081819"/>
        </w:rPr>
        <w:t xml:space="preserve">, </w:t>
      </w:r>
    </w:p>
    <w:p w:rsidR="00CE4731" w:rsidRPr="00CE4731" w:rsidRDefault="00CE4731" w:rsidP="00D04796">
      <w:pPr>
        <w:pStyle w:val="NormalWeb"/>
        <w:shd w:val="clear" w:color="auto" w:fill="FBFCF8"/>
        <w:spacing w:line="374" w:lineRule="atLeast"/>
        <w:rPr>
          <w:color w:val="FF0000"/>
          <w:sz w:val="72"/>
          <w:szCs w:val="72"/>
        </w:rPr>
      </w:pPr>
    </w:p>
    <w:p w:rsidR="00CE4731" w:rsidRDefault="00CE4731" w:rsidP="00D04796">
      <w:pPr>
        <w:pStyle w:val="NormalWeb"/>
        <w:shd w:val="clear" w:color="auto" w:fill="FBFCF8"/>
        <w:spacing w:line="374" w:lineRule="atLeast"/>
        <w:rPr>
          <w:color w:val="FF0000"/>
          <w:sz w:val="72"/>
          <w:szCs w:val="72"/>
        </w:rPr>
      </w:pPr>
      <w:r w:rsidRPr="00CE4731">
        <w:rPr>
          <w:color w:val="FF0000"/>
          <w:sz w:val="72"/>
          <w:szCs w:val="72"/>
        </w:rPr>
        <w:t>Text Generation</w:t>
      </w:r>
      <w:r>
        <w:rPr>
          <w:color w:val="FF0000"/>
          <w:sz w:val="72"/>
          <w:szCs w:val="72"/>
        </w:rPr>
        <w:t>—</w:t>
      </w:r>
    </w:p>
    <w:p w:rsidR="00CE4731" w:rsidRDefault="00CE4731" w:rsidP="00D04796">
      <w:pPr>
        <w:pStyle w:val="NormalWeb"/>
        <w:shd w:val="clear" w:color="auto" w:fill="FBFCF8"/>
        <w:spacing w:line="374" w:lineRule="atLeast"/>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Large Language Models (LLMs) are foundational machine learning models that use deep learning algorithms to process and understand natural language. These models are trained on massive amounts of text data to learn patterns and entity relationships in the language. LLMs can perform many types of language tasks, such as translating languages, </w:t>
      </w:r>
      <w:proofErr w:type="spellStart"/>
      <w:r>
        <w:rPr>
          <w:rFonts w:ascii="Arial" w:hAnsi="Arial" w:cs="Arial"/>
          <w:color w:val="222222"/>
          <w:sz w:val="27"/>
          <w:szCs w:val="27"/>
          <w:shd w:val="clear" w:color="auto" w:fill="FFFFFF"/>
        </w:rPr>
        <w:t>analyzing</w:t>
      </w:r>
      <w:proofErr w:type="spellEnd"/>
      <w:r>
        <w:rPr>
          <w:rFonts w:ascii="Arial" w:hAnsi="Arial" w:cs="Arial"/>
          <w:color w:val="222222"/>
          <w:sz w:val="27"/>
          <w:szCs w:val="27"/>
          <w:shd w:val="clear" w:color="auto" w:fill="FFFFFF"/>
        </w:rPr>
        <w:t xml:space="preserve"> sentiments, </w:t>
      </w:r>
      <w:proofErr w:type="spellStart"/>
      <w:r>
        <w:rPr>
          <w:rFonts w:ascii="Arial" w:hAnsi="Arial" w:cs="Arial"/>
          <w:color w:val="222222"/>
          <w:sz w:val="27"/>
          <w:szCs w:val="27"/>
          <w:shd w:val="clear" w:color="auto" w:fill="FFFFFF"/>
        </w:rPr>
        <w:t>chatbot</w:t>
      </w:r>
      <w:proofErr w:type="spellEnd"/>
      <w:r>
        <w:rPr>
          <w:rFonts w:ascii="Arial" w:hAnsi="Arial" w:cs="Arial"/>
          <w:color w:val="222222"/>
          <w:sz w:val="27"/>
          <w:szCs w:val="27"/>
          <w:shd w:val="clear" w:color="auto" w:fill="FFFFFF"/>
        </w:rPr>
        <w:t xml:space="preserve"> conversations, and more. They can understand complex textual data, identify entities and relationships between them, and generate new text that is coherent and grammatically accurate.</w:t>
      </w:r>
    </w:p>
    <w:p w:rsidR="00CE4731" w:rsidRDefault="00CE4731" w:rsidP="00D04796">
      <w:pPr>
        <w:pStyle w:val="NormalWeb"/>
        <w:shd w:val="clear" w:color="auto" w:fill="FBFCF8"/>
        <w:spacing w:line="374" w:lineRule="atLeast"/>
        <w:rPr>
          <w:rFonts w:ascii="Arial" w:hAnsi="Arial" w:cs="Arial"/>
          <w:color w:val="222222"/>
          <w:sz w:val="27"/>
          <w:szCs w:val="27"/>
          <w:shd w:val="clear" w:color="auto" w:fill="FFFFFF"/>
        </w:rPr>
      </w:pPr>
    </w:p>
    <w:p w:rsidR="00CE4731" w:rsidRDefault="00CE4731" w:rsidP="00D04796">
      <w:pPr>
        <w:pStyle w:val="NormalWeb"/>
        <w:shd w:val="clear" w:color="auto" w:fill="FBFCF8"/>
        <w:spacing w:line="374" w:lineRule="atLeast"/>
        <w:rPr>
          <w:rFonts w:ascii="Arial" w:hAnsi="Arial" w:cs="Arial"/>
          <w:color w:val="FF0000"/>
          <w:sz w:val="72"/>
          <w:szCs w:val="72"/>
          <w:shd w:val="clear" w:color="auto" w:fill="FFFFFF"/>
        </w:rPr>
      </w:pPr>
      <w:r w:rsidRPr="00CE4731">
        <w:rPr>
          <w:rFonts w:ascii="Arial" w:hAnsi="Arial" w:cs="Arial"/>
          <w:color w:val="FF0000"/>
          <w:sz w:val="72"/>
          <w:szCs w:val="72"/>
          <w:shd w:val="clear" w:color="auto" w:fill="FFFFFF"/>
        </w:rPr>
        <w:t>Text2 Image Generation</w:t>
      </w:r>
      <w:r>
        <w:rPr>
          <w:rFonts w:ascii="Arial" w:hAnsi="Arial" w:cs="Arial"/>
          <w:color w:val="FF0000"/>
          <w:sz w:val="72"/>
          <w:szCs w:val="72"/>
          <w:shd w:val="clear" w:color="auto" w:fill="FFFFFF"/>
        </w:rPr>
        <w:t>—</w:t>
      </w:r>
    </w:p>
    <w:p w:rsidR="00CE4731" w:rsidRPr="00CE4731" w:rsidRDefault="00CE4731" w:rsidP="00CE4731">
      <w:pPr>
        <w:shd w:val="clear" w:color="auto" w:fill="FFFFFF"/>
        <w:spacing w:line="240" w:lineRule="auto"/>
        <w:rPr>
          <w:rFonts w:ascii="Arial" w:eastAsia="Times New Roman" w:hAnsi="Arial" w:cs="Arial"/>
          <w:color w:val="001D35"/>
          <w:sz w:val="27"/>
          <w:szCs w:val="27"/>
          <w:lang w:eastAsia="en-IN"/>
        </w:rPr>
      </w:pPr>
      <w:r w:rsidRPr="00CE4731">
        <w:rPr>
          <w:rFonts w:ascii="Arial" w:eastAsia="Times New Roman" w:hAnsi="Arial" w:cs="Arial"/>
          <w:color w:val="001D35"/>
          <w:sz w:val="27"/>
          <w:szCs w:val="27"/>
          <w:lang w:eastAsia="en-IN"/>
        </w:rPr>
        <w:lastRenderedPageBreak/>
        <w:t>Text-to-image generation is </w:t>
      </w:r>
      <w:r w:rsidRPr="00CE4731">
        <w:rPr>
          <w:rFonts w:ascii="Arial" w:eastAsia="Times New Roman" w:hAnsi="Arial" w:cs="Arial"/>
          <w:b/>
          <w:bCs/>
          <w:color w:val="001D35"/>
          <w:sz w:val="27"/>
          <w:szCs w:val="27"/>
          <w:lang w:eastAsia="en-IN"/>
        </w:rPr>
        <w:t>a machine learning model that creates an image from a textual description</w:t>
      </w:r>
      <w:r w:rsidRPr="00CE4731">
        <w:rPr>
          <w:rFonts w:ascii="Arial" w:eastAsia="Times New Roman" w:hAnsi="Arial" w:cs="Arial"/>
          <w:color w:val="001D35"/>
          <w:sz w:val="27"/>
          <w:szCs w:val="27"/>
          <w:lang w:eastAsia="en-IN"/>
        </w:rPr>
        <w:t>. The model takes a natural language description as input and produces an image that matches that description. </w:t>
      </w:r>
    </w:p>
    <w:p w:rsidR="00CE4731" w:rsidRPr="00CE4731" w:rsidRDefault="00CE4731" w:rsidP="00CE4731">
      <w:pPr>
        <w:shd w:val="clear" w:color="auto" w:fill="FFFFFF"/>
        <w:spacing w:line="330" w:lineRule="atLeast"/>
        <w:rPr>
          <w:rFonts w:ascii="Arial" w:eastAsia="Times New Roman" w:hAnsi="Arial" w:cs="Arial"/>
          <w:b/>
          <w:bCs/>
          <w:color w:val="001D35"/>
          <w:spacing w:val="3"/>
          <w:sz w:val="24"/>
          <w:szCs w:val="24"/>
          <w:lang w:eastAsia="en-IN"/>
        </w:rPr>
      </w:pPr>
      <w:r w:rsidRPr="00CE4731">
        <w:rPr>
          <w:rFonts w:ascii="Arial" w:eastAsia="Times New Roman" w:hAnsi="Arial" w:cs="Arial"/>
          <w:b/>
          <w:bCs/>
          <w:color w:val="001D35"/>
          <w:spacing w:val="3"/>
          <w:sz w:val="24"/>
          <w:szCs w:val="24"/>
          <w:lang w:eastAsia="en-IN"/>
        </w:rPr>
        <w:t>Text-to-image generation is important because it: </w:t>
      </w:r>
    </w:p>
    <w:p w:rsidR="00CE4731" w:rsidRPr="00CE4731" w:rsidRDefault="00CE4731" w:rsidP="00CE4731">
      <w:pPr>
        <w:numPr>
          <w:ilvl w:val="0"/>
          <w:numId w:val="9"/>
        </w:numPr>
        <w:shd w:val="clear" w:color="auto" w:fill="FFFFFF"/>
        <w:spacing w:after="120" w:line="330" w:lineRule="atLeast"/>
        <w:ind w:left="0"/>
        <w:rPr>
          <w:rFonts w:ascii="Times New Roman" w:eastAsia="Times New Roman" w:hAnsi="Times New Roman" w:cs="Times New Roman"/>
          <w:sz w:val="24"/>
          <w:szCs w:val="24"/>
          <w:lang w:eastAsia="en-IN"/>
        </w:rPr>
      </w:pPr>
      <w:r w:rsidRPr="00CE4731">
        <w:rPr>
          <w:rFonts w:ascii="Arial" w:eastAsia="Times New Roman" w:hAnsi="Arial" w:cs="Arial"/>
          <w:color w:val="001D35"/>
          <w:sz w:val="24"/>
          <w:szCs w:val="24"/>
          <w:lang w:eastAsia="en-IN"/>
        </w:rPr>
        <w:t>Converts textual descriptions into visual representations</w:t>
      </w:r>
    </w:p>
    <w:p w:rsidR="00CE4731" w:rsidRPr="00CE4731" w:rsidRDefault="00CE4731" w:rsidP="00CE4731">
      <w:pPr>
        <w:numPr>
          <w:ilvl w:val="0"/>
          <w:numId w:val="9"/>
        </w:numPr>
        <w:shd w:val="clear" w:color="auto" w:fill="FFFFFF"/>
        <w:spacing w:after="120" w:line="330" w:lineRule="atLeast"/>
        <w:ind w:left="0"/>
        <w:rPr>
          <w:rFonts w:ascii="Arial" w:eastAsia="Times New Roman" w:hAnsi="Arial" w:cs="Arial"/>
          <w:color w:val="001D35"/>
          <w:sz w:val="24"/>
          <w:szCs w:val="24"/>
          <w:lang w:eastAsia="en-IN"/>
        </w:rPr>
      </w:pPr>
      <w:r w:rsidRPr="00CE4731">
        <w:rPr>
          <w:rFonts w:ascii="Arial" w:eastAsia="Times New Roman" w:hAnsi="Arial" w:cs="Arial"/>
          <w:color w:val="001D35"/>
          <w:sz w:val="24"/>
          <w:szCs w:val="24"/>
          <w:lang w:eastAsia="en-IN"/>
        </w:rPr>
        <w:t>Enables efficient communication and creative expression</w:t>
      </w:r>
    </w:p>
    <w:p w:rsidR="00CE4731" w:rsidRPr="00CE4731" w:rsidRDefault="00CE4731" w:rsidP="00CE4731">
      <w:pPr>
        <w:numPr>
          <w:ilvl w:val="0"/>
          <w:numId w:val="9"/>
        </w:numPr>
        <w:shd w:val="clear" w:color="auto" w:fill="FFFFFF"/>
        <w:spacing w:after="0" w:line="330" w:lineRule="atLeast"/>
        <w:ind w:left="0"/>
        <w:rPr>
          <w:rFonts w:ascii="Arial" w:eastAsia="Times New Roman" w:hAnsi="Arial" w:cs="Arial"/>
          <w:color w:val="001D35"/>
          <w:sz w:val="24"/>
          <w:szCs w:val="24"/>
          <w:lang w:eastAsia="en-IN"/>
        </w:rPr>
      </w:pPr>
      <w:r w:rsidRPr="00CE4731">
        <w:rPr>
          <w:rFonts w:ascii="Arial" w:eastAsia="Times New Roman" w:hAnsi="Arial" w:cs="Arial"/>
          <w:color w:val="001D35"/>
          <w:sz w:val="24"/>
          <w:szCs w:val="24"/>
          <w:lang w:eastAsia="en-IN"/>
        </w:rPr>
        <w:t>Simplifies content creation and design processes</w:t>
      </w:r>
    </w:p>
    <w:p w:rsidR="00CE4731" w:rsidRPr="00CE4731" w:rsidRDefault="00CE4731" w:rsidP="00CE4731">
      <w:pPr>
        <w:shd w:val="clear" w:color="auto" w:fill="FFFFFF"/>
        <w:spacing w:line="240" w:lineRule="auto"/>
        <w:rPr>
          <w:rFonts w:ascii="Times New Roman" w:eastAsia="Times New Roman" w:hAnsi="Times New Roman" w:cs="Times New Roman"/>
          <w:sz w:val="27"/>
          <w:szCs w:val="27"/>
          <w:lang w:eastAsia="en-IN"/>
        </w:rPr>
      </w:pPr>
      <w:r w:rsidRPr="00CE4731">
        <w:rPr>
          <w:rFonts w:ascii="Arial" w:eastAsia="Times New Roman" w:hAnsi="Arial" w:cs="Arial"/>
          <w:color w:val="001D35"/>
          <w:sz w:val="27"/>
          <w:szCs w:val="27"/>
          <w:lang w:eastAsia="en-IN"/>
        </w:rPr>
        <w:t>Text-to-image models began to be developed in the mid-2010s, as a result of advances in deep neural networks. </w:t>
      </w:r>
    </w:p>
    <w:p w:rsidR="00CE4731" w:rsidRPr="00CE4731" w:rsidRDefault="00CE4731" w:rsidP="00CE4731">
      <w:pPr>
        <w:shd w:val="clear" w:color="auto" w:fill="FFFFFF"/>
        <w:spacing w:line="330" w:lineRule="atLeast"/>
        <w:rPr>
          <w:rFonts w:ascii="Arial" w:eastAsia="Times New Roman" w:hAnsi="Arial" w:cs="Arial"/>
          <w:b/>
          <w:bCs/>
          <w:color w:val="001D35"/>
          <w:spacing w:val="3"/>
          <w:sz w:val="24"/>
          <w:szCs w:val="24"/>
          <w:lang w:eastAsia="en-IN"/>
        </w:rPr>
      </w:pPr>
      <w:r w:rsidRPr="00CE4731">
        <w:rPr>
          <w:rFonts w:ascii="Arial" w:eastAsia="Times New Roman" w:hAnsi="Arial" w:cs="Arial"/>
          <w:b/>
          <w:bCs/>
          <w:color w:val="001D35"/>
          <w:spacing w:val="3"/>
          <w:sz w:val="24"/>
          <w:szCs w:val="24"/>
          <w:lang w:eastAsia="en-IN"/>
        </w:rPr>
        <w:t>Some text-to-image generation tools include: </w:t>
      </w:r>
    </w:p>
    <w:p w:rsidR="00CE4731" w:rsidRPr="00CE4731" w:rsidRDefault="00CE4731" w:rsidP="00CE4731">
      <w:pPr>
        <w:numPr>
          <w:ilvl w:val="0"/>
          <w:numId w:val="10"/>
        </w:numPr>
        <w:shd w:val="clear" w:color="auto" w:fill="FFFFFF"/>
        <w:spacing w:after="120" w:line="300" w:lineRule="atLeast"/>
        <w:ind w:left="-420"/>
        <w:rPr>
          <w:rFonts w:ascii="Times New Roman" w:eastAsia="Times New Roman" w:hAnsi="Times New Roman" w:cs="Times New Roman"/>
          <w:sz w:val="24"/>
          <w:szCs w:val="24"/>
          <w:lang w:eastAsia="en-IN"/>
        </w:rPr>
      </w:pPr>
      <w:r w:rsidRPr="00CE4731">
        <w:rPr>
          <w:rFonts w:ascii="Arial" w:eastAsia="Times New Roman" w:hAnsi="Arial" w:cs="Arial"/>
          <w:color w:val="001D35"/>
          <w:sz w:val="24"/>
          <w:szCs w:val="24"/>
          <w:lang w:eastAsia="en-IN"/>
        </w:rPr>
        <w:t>Text2Image</w:t>
      </w:r>
    </w:p>
    <w:p w:rsidR="00CE4731" w:rsidRPr="00CE4731" w:rsidRDefault="00CE4731" w:rsidP="00CE4731">
      <w:pPr>
        <w:shd w:val="clear" w:color="auto" w:fill="FFFFFF"/>
        <w:spacing w:after="120" w:line="330" w:lineRule="atLeast"/>
        <w:rPr>
          <w:rFonts w:ascii="Arial" w:eastAsia="Times New Roman" w:hAnsi="Arial" w:cs="Arial"/>
          <w:color w:val="001D35"/>
          <w:spacing w:val="2"/>
          <w:sz w:val="21"/>
          <w:szCs w:val="21"/>
          <w:lang w:eastAsia="en-IN"/>
        </w:rPr>
      </w:pPr>
      <w:r w:rsidRPr="00CE4731">
        <w:rPr>
          <w:rFonts w:ascii="Arial" w:eastAsia="Times New Roman" w:hAnsi="Arial" w:cs="Arial"/>
          <w:color w:val="001D35"/>
          <w:spacing w:val="2"/>
          <w:sz w:val="21"/>
          <w:szCs w:val="21"/>
          <w:lang w:eastAsia="en-IN"/>
        </w:rPr>
        <w:t>An AI-based tool that allows users to generate images based on a textual description</w:t>
      </w:r>
    </w:p>
    <w:p w:rsidR="00CE4731" w:rsidRPr="00CE4731" w:rsidRDefault="00CE4731" w:rsidP="00CE4731">
      <w:pPr>
        <w:numPr>
          <w:ilvl w:val="0"/>
          <w:numId w:val="10"/>
        </w:numPr>
        <w:shd w:val="clear" w:color="auto" w:fill="FFFFFF"/>
        <w:spacing w:after="120" w:line="300" w:lineRule="atLeast"/>
        <w:ind w:left="-420"/>
        <w:rPr>
          <w:rFonts w:ascii="Arial" w:eastAsia="Times New Roman" w:hAnsi="Arial" w:cs="Arial"/>
          <w:color w:val="001D35"/>
          <w:sz w:val="24"/>
          <w:szCs w:val="24"/>
          <w:lang w:eastAsia="en-IN"/>
        </w:rPr>
      </w:pPr>
      <w:r w:rsidRPr="00CE4731">
        <w:rPr>
          <w:rFonts w:ascii="Arial" w:eastAsia="Times New Roman" w:hAnsi="Arial" w:cs="Arial"/>
          <w:color w:val="001D35"/>
          <w:sz w:val="24"/>
          <w:szCs w:val="24"/>
          <w:lang w:eastAsia="en-IN"/>
        </w:rPr>
        <w:t>TEXT2IMAGE</w:t>
      </w:r>
    </w:p>
    <w:p w:rsidR="00CE4731" w:rsidRPr="00CE4731" w:rsidRDefault="00CE4731" w:rsidP="00CE4731">
      <w:pPr>
        <w:shd w:val="clear" w:color="auto" w:fill="FFFFFF"/>
        <w:spacing w:after="120" w:line="330" w:lineRule="atLeast"/>
        <w:rPr>
          <w:rFonts w:ascii="Arial" w:eastAsia="Times New Roman" w:hAnsi="Arial" w:cs="Arial"/>
          <w:color w:val="001D35"/>
          <w:spacing w:val="2"/>
          <w:sz w:val="21"/>
          <w:szCs w:val="21"/>
          <w:lang w:eastAsia="en-IN"/>
        </w:rPr>
      </w:pPr>
      <w:r w:rsidRPr="00CE4731">
        <w:rPr>
          <w:rFonts w:ascii="Arial" w:eastAsia="Times New Roman" w:hAnsi="Arial" w:cs="Arial"/>
          <w:color w:val="001D35"/>
          <w:spacing w:val="2"/>
          <w:sz w:val="21"/>
          <w:szCs w:val="21"/>
          <w:lang w:eastAsia="en-IN"/>
        </w:rPr>
        <w:t>An online tool by Ted Davis that renders an abstract image that is the translation of the given input</w:t>
      </w:r>
    </w:p>
    <w:p w:rsidR="00CE4731" w:rsidRPr="00CE4731" w:rsidRDefault="00CE4731" w:rsidP="00CE4731">
      <w:pPr>
        <w:numPr>
          <w:ilvl w:val="0"/>
          <w:numId w:val="10"/>
        </w:numPr>
        <w:shd w:val="clear" w:color="auto" w:fill="FFFFFF"/>
        <w:spacing w:after="120" w:line="300" w:lineRule="atLeast"/>
        <w:ind w:left="-420"/>
        <w:rPr>
          <w:rFonts w:ascii="Arial" w:eastAsia="Times New Roman" w:hAnsi="Arial" w:cs="Arial"/>
          <w:color w:val="001D35"/>
          <w:sz w:val="24"/>
          <w:szCs w:val="24"/>
          <w:lang w:eastAsia="en-IN"/>
        </w:rPr>
      </w:pPr>
      <w:proofErr w:type="spellStart"/>
      <w:r w:rsidRPr="00CE4731">
        <w:rPr>
          <w:rFonts w:ascii="Arial" w:eastAsia="Times New Roman" w:hAnsi="Arial" w:cs="Arial"/>
          <w:color w:val="001D35"/>
          <w:sz w:val="24"/>
          <w:szCs w:val="24"/>
          <w:lang w:eastAsia="en-IN"/>
        </w:rPr>
        <w:t>Picsart</w:t>
      </w:r>
      <w:proofErr w:type="spellEnd"/>
      <w:r w:rsidRPr="00CE4731">
        <w:rPr>
          <w:rFonts w:ascii="Arial" w:eastAsia="Times New Roman" w:hAnsi="Arial" w:cs="Arial"/>
          <w:color w:val="001D35"/>
          <w:sz w:val="24"/>
          <w:szCs w:val="24"/>
          <w:lang w:eastAsia="en-IN"/>
        </w:rPr>
        <w:t xml:space="preserve"> for Business</w:t>
      </w:r>
    </w:p>
    <w:p w:rsidR="00CE4731" w:rsidRPr="00CE4731" w:rsidRDefault="00CE4731" w:rsidP="00CE4731">
      <w:pPr>
        <w:shd w:val="clear" w:color="auto" w:fill="FFFFFF"/>
        <w:spacing w:after="120" w:line="330" w:lineRule="atLeast"/>
        <w:rPr>
          <w:rFonts w:ascii="Arial" w:eastAsia="Times New Roman" w:hAnsi="Arial" w:cs="Arial"/>
          <w:color w:val="001D35"/>
          <w:spacing w:val="2"/>
          <w:sz w:val="21"/>
          <w:szCs w:val="21"/>
          <w:lang w:eastAsia="en-IN"/>
        </w:rPr>
      </w:pPr>
      <w:r w:rsidRPr="00CE4731">
        <w:rPr>
          <w:rFonts w:ascii="Arial" w:eastAsia="Times New Roman" w:hAnsi="Arial" w:cs="Arial"/>
          <w:color w:val="001D35"/>
          <w:spacing w:val="2"/>
          <w:sz w:val="21"/>
          <w:szCs w:val="21"/>
          <w:lang w:eastAsia="en-IN"/>
        </w:rPr>
        <w:t>A Text2Image API that can create endless iterations of unique design for marketing and business materials</w:t>
      </w:r>
    </w:p>
    <w:p w:rsidR="00CE4731" w:rsidRPr="00CE4731" w:rsidRDefault="00CE4731" w:rsidP="00CE4731">
      <w:pPr>
        <w:numPr>
          <w:ilvl w:val="0"/>
          <w:numId w:val="10"/>
        </w:numPr>
        <w:shd w:val="clear" w:color="auto" w:fill="FFFFFF"/>
        <w:spacing w:after="0" w:line="300" w:lineRule="atLeast"/>
        <w:ind w:left="-420"/>
        <w:rPr>
          <w:rFonts w:ascii="Arial" w:eastAsia="Times New Roman" w:hAnsi="Arial" w:cs="Arial"/>
          <w:color w:val="001D35"/>
          <w:sz w:val="24"/>
          <w:szCs w:val="24"/>
          <w:lang w:eastAsia="en-IN"/>
        </w:rPr>
      </w:pPr>
      <w:r w:rsidRPr="00CE4731">
        <w:rPr>
          <w:rFonts w:ascii="Arial" w:eastAsia="Times New Roman" w:hAnsi="Arial" w:cs="Arial"/>
          <w:color w:val="001D35"/>
          <w:sz w:val="24"/>
          <w:szCs w:val="24"/>
          <w:lang w:eastAsia="en-IN"/>
        </w:rPr>
        <w:t>Runway</w:t>
      </w:r>
    </w:p>
    <w:p w:rsidR="00CE4731" w:rsidRPr="00CE4731" w:rsidRDefault="00CE4731" w:rsidP="00CE4731">
      <w:pPr>
        <w:shd w:val="clear" w:color="auto" w:fill="FFFFFF"/>
        <w:spacing w:after="0" w:line="330" w:lineRule="atLeast"/>
        <w:rPr>
          <w:rFonts w:ascii="Arial" w:eastAsia="Times New Roman" w:hAnsi="Arial" w:cs="Arial"/>
          <w:color w:val="001D35"/>
          <w:spacing w:val="2"/>
          <w:sz w:val="21"/>
          <w:szCs w:val="21"/>
          <w:lang w:eastAsia="en-IN"/>
        </w:rPr>
      </w:pPr>
      <w:r w:rsidRPr="00CE4731">
        <w:rPr>
          <w:rFonts w:ascii="Arial" w:eastAsia="Times New Roman" w:hAnsi="Arial" w:cs="Arial"/>
          <w:color w:val="001D35"/>
          <w:spacing w:val="2"/>
          <w:sz w:val="21"/>
          <w:szCs w:val="21"/>
          <w:lang w:eastAsia="en-IN"/>
        </w:rPr>
        <w:t>An AI image generator that can create an image from scratch by entering descriptive text</w:t>
      </w:r>
    </w:p>
    <w:p w:rsidR="00CE4731" w:rsidRPr="00CE4731" w:rsidRDefault="00CE4731" w:rsidP="00CE4731">
      <w:pPr>
        <w:shd w:val="clear" w:color="auto" w:fill="F7F8F9"/>
        <w:spacing w:after="0" w:line="240" w:lineRule="auto"/>
        <w:rPr>
          <w:rFonts w:ascii="Arial" w:eastAsia="Times New Roman" w:hAnsi="Arial" w:cs="Arial"/>
          <w:color w:val="001D35"/>
          <w:sz w:val="27"/>
          <w:szCs w:val="27"/>
          <w:lang w:eastAsia="en-IN"/>
        </w:rPr>
      </w:pPr>
    </w:p>
    <w:p w:rsidR="00CE4731" w:rsidRPr="00CE4731" w:rsidRDefault="00CE4731" w:rsidP="00CE4731">
      <w:pPr>
        <w:shd w:val="clear" w:color="auto" w:fill="F7F8F9"/>
        <w:spacing w:after="0" w:line="270" w:lineRule="atLeast"/>
        <w:rPr>
          <w:rFonts w:ascii="Arial" w:eastAsia="Times New Roman" w:hAnsi="Arial" w:cs="Arial"/>
          <w:color w:val="001D35"/>
          <w:sz w:val="21"/>
          <w:szCs w:val="21"/>
          <w:lang w:eastAsia="en-IN"/>
        </w:rPr>
      </w:pPr>
      <w:r w:rsidRPr="00CE4731">
        <w:rPr>
          <w:rFonts w:ascii="Arial" w:eastAsia="Times New Roman" w:hAnsi="Arial" w:cs="Arial"/>
          <w:color w:val="001D35"/>
          <w:sz w:val="21"/>
          <w:szCs w:val="21"/>
          <w:lang w:eastAsia="en-IN"/>
        </w:rPr>
        <w:t>Text-to-image </w:t>
      </w:r>
    </w:p>
    <w:p w:rsidR="00CE4731" w:rsidRDefault="00CE4731" w:rsidP="00D04796">
      <w:pPr>
        <w:pStyle w:val="NormalWeb"/>
        <w:shd w:val="clear" w:color="auto" w:fill="FBFCF8"/>
        <w:spacing w:line="374" w:lineRule="atLeast"/>
        <w:rPr>
          <w:color w:val="FF0000"/>
          <w:sz w:val="72"/>
          <w:szCs w:val="72"/>
        </w:rPr>
      </w:pPr>
    </w:p>
    <w:p w:rsidR="00CE4731" w:rsidRDefault="00CE4731" w:rsidP="00D04796">
      <w:pPr>
        <w:pStyle w:val="NormalWeb"/>
        <w:shd w:val="clear" w:color="auto" w:fill="FBFCF8"/>
        <w:spacing w:line="374" w:lineRule="atLeast"/>
        <w:rPr>
          <w:color w:val="FF0000"/>
          <w:sz w:val="72"/>
          <w:szCs w:val="72"/>
        </w:rPr>
      </w:pPr>
      <w:proofErr w:type="spellStart"/>
      <w:r>
        <w:rPr>
          <w:color w:val="FF0000"/>
          <w:sz w:val="72"/>
          <w:szCs w:val="72"/>
        </w:rPr>
        <w:t>LLm</w:t>
      </w:r>
      <w:proofErr w:type="spellEnd"/>
      <w:r>
        <w:rPr>
          <w:color w:val="FF0000"/>
          <w:sz w:val="72"/>
          <w:szCs w:val="72"/>
        </w:rPr>
        <w:t xml:space="preserve"> Index—</w:t>
      </w:r>
    </w:p>
    <w:p w:rsidR="00CE4731" w:rsidRDefault="00CE4731" w:rsidP="00CE4731">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LlamaIndex</w:t>
      </w:r>
      <w:proofErr w:type="spellEnd"/>
      <w:r>
        <w:rPr>
          <w:rFonts w:ascii="Georgia" w:hAnsi="Georgia"/>
          <w:color w:val="242424"/>
          <w:spacing w:val="-1"/>
          <w:sz w:val="30"/>
          <w:szCs w:val="30"/>
        </w:rPr>
        <w:t xml:space="preserve">, previously known as the GPT Index, is a remarkable data framework aimed at helping you build applications with LLMs by providing essential tools that facilitate data ingestion, structuring, retrieval, and integration with various application </w:t>
      </w:r>
      <w:r>
        <w:rPr>
          <w:rFonts w:ascii="Georgia" w:hAnsi="Georgia"/>
          <w:color w:val="242424"/>
          <w:spacing w:val="-1"/>
          <w:sz w:val="30"/>
          <w:szCs w:val="30"/>
        </w:rPr>
        <w:lastRenderedPageBreak/>
        <w:t xml:space="preserve">frameworks. The capabilities offered by </w:t>
      </w:r>
      <w:proofErr w:type="spellStart"/>
      <w:r>
        <w:rPr>
          <w:rFonts w:ascii="Georgia" w:hAnsi="Georgia"/>
          <w:color w:val="242424"/>
          <w:spacing w:val="-1"/>
          <w:sz w:val="30"/>
          <w:szCs w:val="30"/>
        </w:rPr>
        <w:t>LlamaIndex</w:t>
      </w:r>
      <w:proofErr w:type="spellEnd"/>
      <w:r>
        <w:rPr>
          <w:rFonts w:ascii="Georgia" w:hAnsi="Georgia"/>
          <w:color w:val="242424"/>
          <w:spacing w:val="-1"/>
          <w:sz w:val="30"/>
          <w:szCs w:val="30"/>
        </w:rPr>
        <w:t xml:space="preserve"> are numerous and highly valuable:</w:t>
      </w:r>
    </w:p>
    <w:p w:rsidR="00CE4731" w:rsidRDefault="00CE4731" w:rsidP="00CE473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Segoe UI Symbol" w:hAnsi="Segoe UI Symbol" w:cs="Segoe UI Symbol"/>
          <w:color w:val="242424"/>
          <w:spacing w:val="-1"/>
          <w:sz w:val="30"/>
          <w:szCs w:val="30"/>
        </w:rPr>
        <w:t>✅</w:t>
      </w:r>
      <w:r>
        <w:rPr>
          <w:rFonts w:ascii="Georgia" w:hAnsi="Georgia"/>
          <w:color w:val="242424"/>
          <w:spacing w:val="-1"/>
          <w:sz w:val="30"/>
          <w:szCs w:val="30"/>
        </w:rPr>
        <w:t xml:space="preserve"> Ingest from different data sources and data formats using Data connectors (Llama Hub).</w:t>
      </w:r>
      <w:r>
        <w:rPr>
          <w:rFonts w:ascii="Georgia" w:hAnsi="Georgia"/>
          <w:color w:val="242424"/>
          <w:spacing w:val="-1"/>
          <w:sz w:val="30"/>
          <w:szCs w:val="30"/>
        </w:rPr>
        <w:br/>
      </w:r>
      <w:r>
        <w:rPr>
          <w:rFonts w:ascii="Segoe UI Symbol" w:hAnsi="Segoe UI Symbol" w:cs="Segoe UI Symbol"/>
          <w:color w:val="242424"/>
          <w:spacing w:val="-1"/>
          <w:sz w:val="30"/>
          <w:szCs w:val="30"/>
        </w:rPr>
        <w:t>✅</w:t>
      </w:r>
      <w:r>
        <w:rPr>
          <w:rFonts w:ascii="Georgia" w:hAnsi="Georgia"/>
          <w:color w:val="242424"/>
          <w:spacing w:val="-1"/>
          <w:sz w:val="30"/>
          <w:szCs w:val="30"/>
        </w:rPr>
        <w:t xml:space="preserve"> Enable document operations such as inserting, deleting, updating, and refreshing the document index.</w:t>
      </w:r>
      <w:r>
        <w:rPr>
          <w:rFonts w:ascii="Georgia" w:hAnsi="Georgia"/>
          <w:color w:val="242424"/>
          <w:spacing w:val="-1"/>
          <w:sz w:val="30"/>
          <w:szCs w:val="30"/>
        </w:rPr>
        <w:br/>
      </w:r>
      <w:r>
        <w:rPr>
          <w:rFonts w:ascii="Segoe UI Symbol" w:hAnsi="Segoe UI Symbol" w:cs="Segoe UI Symbol"/>
          <w:color w:val="242424"/>
          <w:spacing w:val="-1"/>
          <w:sz w:val="30"/>
          <w:szCs w:val="30"/>
        </w:rPr>
        <w:t>✅</w:t>
      </w:r>
      <w:r>
        <w:rPr>
          <w:rFonts w:ascii="Georgia" w:hAnsi="Georgia"/>
          <w:color w:val="242424"/>
          <w:spacing w:val="-1"/>
          <w:sz w:val="30"/>
          <w:szCs w:val="30"/>
        </w:rPr>
        <w:t xml:space="preserve"> Support synthesis over heterogeneous data and multiple documents.</w:t>
      </w:r>
      <w:r>
        <w:rPr>
          <w:rFonts w:ascii="Georgia" w:hAnsi="Georgia"/>
          <w:color w:val="242424"/>
          <w:spacing w:val="-1"/>
          <w:sz w:val="30"/>
          <w:szCs w:val="30"/>
        </w:rPr>
        <w:br/>
      </w:r>
      <w:r>
        <w:rPr>
          <w:rFonts w:ascii="Segoe UI Symbol" w:hAnsi="Segoe UI Symbol" w:cs="Segoe UI Symbol"/>
          <w:color w:val="242424"/>
          <w:spacing w:val="-1"/>
          <w:sz w:val="30"/>
          <w:szCs w:val="30"/>
        </w:rPr>
        <w:t>✅</w:t>
      </w:r>
      <w:r>
        <w:rPr>
          <w:rFonts w:ascii="Georgia" w:hAnsi="Georgia"/>
          <w:color w:val="242424"/>
          <w:spacing w:val="-1"/>
          <w:sz w:val="30"/>
          <w:szCs w:val="30"/>
        </w:rPr>
        <w:t xml:space="preserve"> Use </w:t>
      </w:r>
      <w:r>
        <w:rPr>
          <w:rFonts w:ascii="Georgia" w:hAnsi="Georgia" w:cs="Georgia"/>
          <w:color w:val="242424"/>
          <w:spacing w:val="-1"/>
          <w:sz w:val="30"/>
          <w:szCs w:val="30"/>
        </w:rPr>
        <w:t>“</w:t>
      </w:r>
      <w:r>
        <w:rPr>
          <w:rFonts w:ascii="Georgia" w:hAnsi="Georgia"/>
          <w:color w:val="242424"/>
          <w:spacing w:val="-1"/>
          <w:sz w:val="30"/>
          <w:szCs w:val="30"/>
        </w:rPr>
        <w:t>Router</w:t>
      </w:r>
      <w:r>
        <w:rPr>
          <w:rFonts w:ascii="Georgia" w:hAnsi="Georgia" w:cs="Georgia"/>
          <w:color w:val="242424"/>
          <w:spacing w:val="-1"/>
          <w:sz w:val="30"/>
          <w:szCs w:val="30"/>
        </w:rPr>
        <w:t>”</w:t>
      </w:r>
      <w:r>
        <w:rPr>
          <w:rFonts w:ascii="Georgia" w:hAnsi="Georgia"/>
          <w:color w:val="242424"/>
          <w:spacing w:val="-1"/>
          <w:sz w:val="30"/>
          <w:szCs w:val="30"/>
        </w:rPr>
        <w:t xml:space="preserve"> to pick between different query engines.</w:t>
      </w:r>
      <w:r>
        <w:rPr>
          <w:rFonts w:ascii="Georgia" w:hAnsi="Georgia"/>
          <w:color w:val="242424"/>
          <w:spacing w:val="-1"/>
          <w:sz w:val="30"/>
          <w:szCs w:val="30"/>
        </w:rPr>
        <w:br/>
      </w:r>
      <w:r>
        <w:rPr>
          <w:rFonts w:ascii="Segoe UI Symbol" w:hAnsi="Segoe UI Symbol" w:cs="Segoe UI Symbol"/>
          <w:color w:val="242424"/>
          <w:spacing w:val="-1"/>
          <w:sz w:val="30"/>
          <w:szCs w:val="30"/>
        </w:rPr>
        <w:t>✅</w:t>
      </w:r>
      <w:r>
        <w:rPr>
          <w:rFonts w:ascii="Georgia" w:hAnsi="Georgia"/>
          <w:color w:val="242424"/>
          <w:spacing w:val="-1"/>
          <w:sz w:val="30"/>
          <w:szCs w:val="30"/>
        </w:rPr>
        <w:t xml:space="preserve"> Allow for the hypothetical document </w:t>
      </w:r>
      <w:proofErr w:type="spellStart"/>
      <w:r>
        <w:rPr>
          <w:rFonts w:ascii="Georgia" w:hAnsi="Georgia"/>
          <w:color w:val="242424"/>
          <w:spacing w:val="-1"/>
          <w:sz w:val="30"/>
          <w:szCs w:val="30"/>
        </w:rPr>
        <w:t>embeddings</w:t>
      </w:r>
      <w:proofErr w:type="spellEnd"/>
      <w:r>
        <w:rPr>
          <w:rFonts w:ascii="Georgia" w:hAnsi="Georgia"/>
          <w:color w:val="242424"/>
          <w:spacing w:val="-1"/>
          <w:sz w:val="30"/>
          <w:szCs w:val="30"/>
        </w:rPr>
        <w:t xml:space="preserve"> to enhance output quality</w:t>
      </w:r>
      <w:r>
        <w:rPr>
          <w:rFonts w:ascii="Georgia" w:hAnsi="Georgia"/>
          <w:color w:val="242424"/>
          <w:spacing w:val="-1"/>
          <w:sz w:val="30"/>
          <w:szCs w:val="30"/>
        </w:rPr>
        <w:br/>
      </w:r>
      <w:r>
        <w:rPr>
          <w:rFonts w:ascii="Segoe UI Symbol" w:hAnsi="Segoe UI Symbol" w:cs="Segoe UI Symbol"/>
          <w:color w:val="242424"/>
          <w:spacing w:val="-1"/>
          <w:sz w:val="30"/>
          <w:szCs w:val="30"/>
        </w:rPr>
        <w:t>✅</w:t>
      </w:r>
      <w:r>
        <w:rPr>
          <w:rFonts w:ascii="Georgia" w:hAnsi="Georgia"/>
          <w:color w:val="242424"/>
          <w:spacing w:val="-1"/>
          <w:sz w:val="30"/>
          <w:szCs w:val="30"/>
        </w:rPr>
        <w:t xml:space="preserve"> Offer a wide range of integrations with various vector stores, </w:t>
      </w:r>
      <w:proofErr w:type="spellStart"/>
      <w:r>
        <w:rPr>
          <w:rFonts w:ascii="Georgia" w:hAnsi="Georgia"/>
          <w:color w:val="242424"/>
          <w:spacing w:val="-1"/>
          <w:sz w:val="30"/>
          <w:szCs w:val="30"/>
        </w:rPr>
        <w:t>ChatGPT</w:t>
      </w:r>
      <w:proofErr w:type="spellEnd"/>
      <w:r>
        <w:rPr>
          <w:rFonts w:ascii="Georgia" w:hAnsi="Georgia"/>
          <w:color w:val="242424"/>
          <w:spacing w:val="-1"/>
          <w:sz w:val="30"/>
          <w:szCs w:val="30"/>
        </w:rPr>
        <w:t xml:space="preserve"> plugins, tracing tools, and </w:t>
      </w:r>
      <w:proofErr w:type="spellStart"/>
      <w:r>
        <w:rPr>
          <w:rFonts w:ascii="Georgia" w:hAnsi="Georgia"/>
          <w:color w:val="242424"/>
          <w:spacing w:val="-1"/>
          <w:sz w:val="30"/>
          <w:szCs w:val="30"/>
        </w:rPr>
        <w:t>LangChain</w:t>
      </w:r>
      <w:proofErr w:type="spellEnd"/>
      <w:r>
        <w:rPr>
          <w:rFonts w:ascii="Georgia" w:hAnsi="Georgia"/>
          <w:color w:val="242424"/>
          <w:spacing w:val="-1"/>
          <w:sz w:val="30"/>
          <w:szCs w:val="30"/>
        </w:rPr>
        <w:t>, among others.</w:t>
      </w:r>
      <w:r>
        <w:rPr>
          <w:rFonts w:ascii="Georgia" w:hAnsi="Georgia"/>
          <w:color w:val="242424"/>
          <w:spacing w:val="-1"/>
          <w:sz w:val="30"/>
          <w:szCs w:val="30"/>
        </w:rPr>
        <w:br/>
      </w:r>
      <w:r>
        <w:rPr>
          <w:rFonts w:ascii="Segoe UI Symbol" w:hAnsi="Segoe UI Symbol" w:cs="Segoe UI Symbol"/>
          <w:color w:val="242424"/>
          <w:spacing w:val="-1"/>
          <w:sz w:val="30"/>
          <w:szCs w:val="30"/>
        </w:rPr>
        <w:t>✅</w:t>
      </w:r>
      <w:r>
        <w:rPr>
          <w:rFonts w:ascii="Georgia" w:hAnsi="Georgia"/>
          <w:color w:val="242424"/>
          <w:spacing w:val="-1"/>
          <w:sz w:val="30"/>
          <w:szCs w:val="30"/>
        </w:rPr>
        <w:t xml:space="preserve"> Support the brand new </w:t>
      </w:r>
      <w:proofErr w:type="spellStart"/>
      <w:r>
        <w:rPr>
          <w:rFonts w:ascii="Georgia" w:hAnsi="Georgia"/>
          <w:color w:val="242424"/>
          <w:spacing w:val="-1"/>
          <w:sz w:val="30"/>
          <w:szCs w:val="30"/>
        </w:rPr>
        <w:t>OpenAI</w:t>
      </w:r>
      <w:proofErr w:type="spellEnd"/>
      <w:r>
        <w:rPr>
          <w:rFonts w:ascii="Georgia" w:hAnsi="Georgia"/>
          <w:color w:val="242424"/>
          <w:spacing w:val="-1"/>
          <w:sz w:val="30"/>
          <w:szCs w:val="30"/>
        </w:rPr>
        <w:t xml:space="preserve"> function calling API.</w:t>
      </w:r>
    </w:p>
    <w:p w:rsidR="00CE4731" w:rsidRDefault="00CE4731" w:rsidP="00CE473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These are just a few examples of the extensive capabilities provided by </w:t>
      </w:r>
      <w:proofErr w:type="spellStart"/>
      <w:r>
        <w:rPr>
          <w:rFonts w:ascii="Georgia" w:hAnsi="Georgia"/>
          <w:color w:val="242424"/>
          <w:spacing w:val="-1"/>
          <w:sz w:val="30"/>
          <w:szCs w:val="30"/>
        </w:rPr>
        <w:t>LlamaIndex</w:t>
      </w:r>
      <w:proofErr w:type="spellEnd"/>
      <w:r>
        <w:rPr>
          <w:rFonts w:ascii="Georgia" w:hAnsi="Georgia"/>
          <w:color w:val="242424"/>
          <w:spacing w:val="-1"/>
          <w:sz w:val="30"/>
          <w:szCs w:val="30"/>
        </w:rPr>
        <w:t xml:space="preserve">. In this blog post, we will explore some of the functionalities that I find exceptionally useful with </w:t>
      </w:r>
      <w:proofErr w:type="spellStart"/>
      <w:r>
        <w:rPr>
          <w:rFonts w:ascii="Georgia" w:hAnsi="Georgia"/>
          <w:color w:val="242424"/>
          <w:spacing w:val="-1"/>
          <w:sz w:val="30"/>
          <w:szCs w:val="30"/>
        </w:rPr>
        <w:t>LlamaIndex</w:t>
      </w:r>
      <w:proofErr w:type="spellEnd"/>
      <w:r>
        <w:rPr>
          <w:rFonts w:ascii="Georgia" w:hAnsi="Georgia"/>
          <w:color w:val="242424"/>
          <w:spacing w:val="-1"/>
          <w:sz w:val="30"/>
          <w:szCs w:val="30"/>
        </w:rPr>
        <w:t>.</w:t>
      </w:r>
    </w:p>
    <w:p w:rsidR="00CE4731" w:rsidRPr="00CE4731" w:rsidRDefault="00CE4731" w:rsidP="00D04796">
      <w:pPr>
        <w:pStyle w:val="NormalWeb"/>
        <w:shd w:val="clear" w:color="auto" w:fill="FBFCF8"/>
        <w:spacing w:line="374" w:lineRule="atLeast"/>
        <w:rPr>
          <w:color w:val="FF0000"/>
          <w:sz w:val="72"/>
          <w:szCs w:val="72"/>
        </w:rPr>
      </w:pPr>
      <w:bookmarkStart w:id="2" w:name="_GoBack"/>
      <w:bookmarkEnd w:id="2"/>
    </w:p>
    <w:p w:rsidR="00D04796" w:rsidRPr="00D04796" w:rsidRDefault="00D04796">
      <w:pPr>
        <w:rPr>
          <w:rFonts w:ascii="Segoe UI" w:hAnsi="Segoe UI" w:cs="Segoe UI"/>
          <w:color w:val="FF0000"/>
          <w:sz w:val="72"/>
          <w:szCs w:val="72"/>
        </w:rPr>
      </w:pPr>
    </w:p>
    <w:sectPr w:rsidR="00D04796" w:rsidRPr="00D047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2EE" w:rsidRDefault="000502EE" w:rsidP="00931140">
      <w:pPr>
        <w:spacing w:after="0" w:line="240" w:lineRule="auto"/>
      </w:pPr>
      <w:r>
        <w:separator/>
      </w:r>
    </w:p>
  </w:endnote>
  <w:endnote w:type="continuationSeparator" w:id="0">
    <w:p w:rsidR="000502EE" w:rsidRDefault="000502EE" w:rsidP="00931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ifm-heading-font-famil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2EE" w:rsidRDefault="000502EE" w:rsidP="00931140">
      <w:pPr>
        <w:spacing w:after="0" w:line="240" w:lineRule="auto"/>
      </w:pPr>
      <w:r>
        <w:separator/>
      </w:r>
    </w:p>
  </w:footnote>
  <w:footnote w:type="continuationSeparator" w:id="0">
    <w:p w:rsidR="000502EE" w:rsidRDefault="000502EE" w:rsidP="00931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5557"/>
    <w:multiLevelType w:val="multilevel"/>
    <w:tmpl w:val="881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0390"/>
    <w:multiLevelType w:val="multilevel"/>
    <w:tmpl w:val="C02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D0264"/>
    <w:multiLevelType w:val="multilevel"/>
    <w:tmpl w:val="ADF8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D63E3"/>
    <w:multiLevelType w:val="multilevel"/>
    <w:tmpl w:val="A82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C74E3"/>
    <w:multiLevelType w:val="multilevel"/>
    <w:tmpl w:val="F45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B347F"/>
    <w:multiLevelType w:val="multilevel"/>
    <w:tmpl w:val="2F4C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5061"/>
    <w:multiLevelType w:val="multilevel"/>
    <w:tmpl w:val="C8E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83E86"/>
    <w:multiLevelType w:val="multilevel"/>
    <w:tmpl w:val="B91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23CDA"/>
    <w:multiLevelType w:val="multilevel"/>
    <w:tmpl w:val="60A8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92452"/>
    <w:multiLevelType w:val="multilevel"/>
    <w:tmpl w:val="4CE0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8"/>
  </w:num>
  <w:num w:numId="5">
    <w:abstractNumId w:val="0"/>
  </w:num>
  <w:num w:numId="6">
    <w:abstractNumId w:val="3"/>
  </w:num>
  <w:num w:numId="7">
    <w:abstractNumId w:val="1"/>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F0"/>
    <w:rsid w:val="000502EE"/>
    <w:rsid w:val="007663F0"/>
    <w:rsid w:val="00931140"/>
    <w:rsid w:val="00B030DE"/>
    <w:rsid w:val="00CE4731"/>
    <w:rsid w:val="00D04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1503B-9D48-4064-99BF-2D4BD9BB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1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663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63F0"/>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766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63F0"/>
    <w:rPr>
      <w:color w:val="0000FF"/>
      <w:u w:val="single"/>
    </w:rPr>
  </w:style>
  <w:style w:type="character" w:customStyle="1" w:styleId="Heading2Char">
    <w:name w:val="Heading 2 Char"/>
    <w:basedOn w:val="DefaultParagraphFont"/>
    <w:link w:val="Heading2"/>
    <w:uiPriority w:val="9"/>
    <w:semiHidden/>
    <w:rsid w:val="0093114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31140"/>
    <w:rPr>
      <w:b/>
      <w:bCs/>
    </w:rPr>
  </w:style>
  <w:style w:type="paragraph" w:styleId="Header">
    <w:name w:val="header"/>
    <w:basedOn w:val="Normal"/>
    <w:link w:val="HeaderChar"/>
    <w:uiPriority w:val="99"/>
    <w:unhideWhenUsed/>
    <w:rsid w:val="00931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140"/>
  </w:style>
  <w:style w:type="paragraph" w:styleId="Footer">
    <w:name w:val="footer"/>
    <w:basedOn w:val="Normal"/>
    <w:link w:val="FooterChar"/>
    <w:uiPriority w:val="99"/>
    <w:unhideWhenUsed/>
    <w:rsid w:val="00931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140"/>
  </w:style>
  <w:style w:type="character" w:customStyle="1" w:styleId="token">
    <w:name w:val="token"/>
    <w:basedOn w:val="DefaultParagraphFont"/>
    <w:rsid w:val="00931140"/>
  </w:style>
  <w:style w:type="character" w:styleId="HTMLCode">
    <w:name w:val="HTML Code"/>
    <w:basedOn w:val="DefaultParagraphFont"/>
    <w:uiPriority w:val="99"/>
    <w:semiHidden/>
    <w:unhideWhenUsed/>
    <w:rsid w:val="00D047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796"/>
    <w:rPr>
      <w:rFonts w:ascii="Courier New" w:eastAsia="Times New Roman" w:hAnsi="Courier New" w:cs="Courier New"/>
      <w:sz w:val="20"/>
      <w:szCs w:val="20"/>
      <w:lang w:eastAsia="en-IN"/>
    </w:rPr>
  </w:style>
  <w:style w:type="character" w:customStyle="1" w:styleId="uv3um">
    <w:name w:val="uv3um"/>
    <w:basedOn w:val="DefaultParagraphFont"/>
    <w:rsid w:val="00CE4731"/>
  </w:style>
  <w:style w:type="character" w:customStyle="1" w:styleId="yt787">
    <w:name w:val="yt787"/>
    <w:basedOn w:val="DefaultParagraphFont"/>
    <w:rsid w:val="00CE4731"/>
  </w:style>
  <w:style w:type="paragraph" w:customStyle="1" w:styleId="pw-post-body-paragraph">
    <w:name w:val="pw-post-body-paragraph"/>
    <w:basedOn w:val="Normal"/>
    <w:rsid w:val="00CE47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841">
      <w:bodyDiv w:val="1"/>
      <w:marLeft w:val="0"/>
      <w:marRight w:val="0"/>
      <w:marTop w:val="0"/>
      <w:marBottom w:val="0"/>
      <w:divBdr>
        <w:top w:val="none" w:sz="0" w:space="0" w:color="auto"/>
        <w:left w:val="none" w:sz="0" w:space="0" w:color="auto"/>
        <w:bottom w:val="none" w:sz="0" w:space="0" w:color="auto"/>
        <w:right w:val="none" w:sz="0" w:space="0" w:color="auto"/>
      </w:divBdr>
      <w:divsChild>
        <w:div w:id="1578436351">
          <w:marLeft w:val="0"/>
          <w:marRight w:val="0"/>
          <w:marTop w:val="0"/>
          <w:marBottom w:val="0"/>
          <w:divBdr>
            <w:top w:val="single" w:sz="2" w:space="0" w:color="auto"/>
            <w:left w:val="single" w:sz="2" w:space="0" w:color="auto"/>
            <w:bottom w:val="single" w:sz="2" w:space="0" w:color="auto"/>
            <w:right w:val="single" w:sz="2" w:space="0" w:color="auto"/>
          </w:divBdr>
          <w:divsChild>
            <w:div w:id="2004892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828032">
      <w:bodyDiv w:val="1"/>
      <w:marLeft w:val="0"/>
      <w:marRight w:val="0"/>
      <w:marTop w:val="0"/>
      <w:marBottom w:val="0"/>
      <w:divBdr>
        <w:top w:val="none" w:sz="0" w:space="0" w:color="auto"/>
        <w:left w:val="none" w:sz="0" w:space="0" w:color="auto"/>
        <w:bottom w:val="none" w:sz="0" w:space="0" w:color="auto"/>
        <w:right w:val="none" w:sz="0" w:space="0" w:color="auto"/>
      </w:divBdr>
    </w:div>
    <w:div w:id="261229062">
      <w:bodyDiv w:val="1"/>
      <w:marLeft w:val="0"/>
      <w:marRight w:val="0"/>
      <w:marTop w:val="0"/>
      <w:marBottom w:val="0"/>
      <w:divBdr>
        <w:top w:val="none" w:sz="0" w:space="0" w:color="auto"/>
        <w:left w:val="none" w:sz="0" w:space="0" w:color="auto"/>
        <w:bottom w:val="none" w:sz="0" w:space="0" w:color="auto"/>
        <w:right w:val="none" w:sz="0" w:space="0" w:color="auto"/>
      </w:divBdr>
    </w:div>
    <w:div w:id="690961793">
      <w:bodyDiv w:val="1"/>
      <w:marLeft w:val="0"/>
      <w:marRight w:val="0"/>
      <w:marTop w:val="0"/>
      <w:marBottom w:val="0"/>
      <w:divBdr>
        <w:top w:val="none" w:sz="0" w:space="0" w:color="auto"/>
        <w:left w:val="none" w:sz="0" w:space="0" w:color="auto"/>
        <w:bottom w:val="none" w:sz="0" w:space="0" w:color="auto"/>
        <w:right w:val="none" w:sz="0" w:space="0" w:color="auto"/>
      </w:divBdr>
      <w:divsChild>
        <w:div w:id="2141607765">
          <w:marLeft w:val="0"/>
          <w:marRight w:val="0"/>
          <w:marTop w:val="0"/>
          <w:marBottom w:val="0"/>
          <w:divBdr>
            <w:top w:val="none" w:sz="0" w:space="0" w:color="auto"/>
            <w:left w:val="none" w:sz="0" w:space="0" w:color="auto"/>
            <w:bottom w:val="none" w:sz="0" w:space="0" w:color="auto"/>
            <w:right w:val="none" w:sz="0" w:space="0" w:color="auto"/>
          </w:divBdr>
          <w:divsChild>
            <w:div w:id="1038165188">
              <w:marLeft w:val="0"/>
              <w:marRight w:val="0"/>
              <w:marTop w:val="0"/>
              <w:marBottom w:val="0"/>
              <w:divBdr>
                <w:top w:val="none" w:sz="0" w:space="0" w:color="auto"/>
                <w:left w:val="none" w:sz="0" w:space="0" w:color="auto"/>
                <w:bottom w:val="none" w:sz="0" w:space="0" w:color="auto"/>
                <w:right w:val="none" w:sz="0" w:space="0" w:color="auto"/>
              </w:divBdr>
              <w:divsChild>
                <w:div w:id="8913168">
                  <w:marLeft w:val="0"/>
                  <w:marRight w:val="0"/>
                  <w:marTop w:val="0"/>
                  <w:marBottom w:val="0"/>
                  <w:divBdr>
                    <w:top w:val="none" w:sz="0" w:space="0" w:color="auto"/>
                    <w:left w:val="none" w:sz="0" w:space="0" w:color="auto"/>
                    <w:bottom w:val="none" w:sz="0" w:space="0" w:color="auto"/>
                    <w:right w:val="none" w:sz="0" w:space="0" w:color="auto"/>
                  </w:divBdr>
                  <w:divsChild>
                    <w:div w:id="1031537254">
                      <w:marLeft w:val="0"/>
                      <w:marRight w:val="0"/>
                      <w:marTop w:val="0"/>
                      <w:marBottom w:val="0"/>
                      <w:divBdr>
                        <w:top w:val="none" w:sz="0" w:space="0" w:color="auto"/>
                        <w:left w:val="none" w:sz="0" w:space="0" w:color="auto"/>
                        <w:bottom w:val="none" w:sz="0" w:space="0" w:color="auto"/>
                        <w:right w:val="none" w:sz="0" w:space="0" w:color="auto"/>
                      </w:divBdr>
                      <w:divsChild>
                        <w:div w:id="741878692">
                          <w:marLeft w:val="0"/>
                          <w:marRight w:val="0"/>
                          <w:marTop w:val="0"/>
                          <w:marBottom w:val="0"/>
                          <w:divBdr>
                            <w:top w:val="none" w:sz="0" w:space="0" w:color="auto"/>
                            <w:left w:val="none" w:sz="0" w:space="0" w:color="auto"/>
                            <w:bottom w:val="none" w:sz="0" w:space="0" w:color="auto"/>
                            <w:right w:val="none" w:sz="0" w:space="0" w:color="auto"/>
                          </w:divBdr>
                          <w:divsChild>
                            <w:div w:id="190531747">
                              <w:marLeft w:val="0"/>
                              <w:marRight w:val="0"/>
                              <w:marTop w:val="0"/>
                              <w:marBottom w:val="300"/>
                              <w:divBdr>
                                <w:top w:val="none" w:sz="0" w:space="0" w:color="auto"/>
                                <w:left w:val="none" w:sz="0" w:space="0" w:color="auto"/>
                                <w:bottom w:val="none" w:sz="0" w:space="0" w:color="auto"/>
                                <w:right w:val="none" w:sz="0" w:space="0" w:color="auto"/>
                              </w:divBdr>
                            </w:div>
                          </w:divsChild>
                        </w:div>
                        <w:div w:id="896935139">
                          <w:marLeft w:val="0"/>
                          <w:marRight w:val="0"/>
                          <w:marTop w:val="0"/>
                          <w:marBottom w:val="0"/>
                          <w:divBdr>
                            <w:top w:val="none" w:sz="0" w:space="0" w:color="auto"/>
                            <w:left w:val="none" w:sz="0" w:space="0" w:color="auto"/>
                            <w:bottom w:val="none" w:sz="0" w:space="0" w:color="auto"/>
                            <w:right w:val="none" w:sz="0" w:space="0" w:color="auto"/>
                          </w:divBdr>
                          <w:divsChild>
                            <w:div w:id="1027832999">
                              <w:marLeft w:val="0"/>
                              <w:marRight w:val="0"/>
                              <w:marTop w:val="300"/>
                              <w:marBottom w:val="300"/>
                              <w:divBdr>
                                <w:top w:val="none" w:sz="0" w:space="0" w:color="auto"/>
                                <w:left w:val="none" w:sz="0" w:space="0" w:color="auto"/>
                                <w:bottom w:val="none" w:sz="0" w:space="0" w:color="auto"/>
                                <w:right w:val="none" w:sz="0" w:space="0" w:color="auto"/>
                              </w:divBdr>
                            </w:div>
                          </w:divsChild>
                        </w:div>
                        <w:div w:id="1673683927">
                          <w:marLeft w:val="0"/>
                          <w:marRight w:val="0"/>
                          <w:marTop w:val="0"/>
                          <w:marBottom w:val="0"/>
                          <w:divBdr>
                            <w:top w:val="none" w:sz="0" w:space="0" w:color="auto"/>
                            <w:left w:val="none" w:sz="0" w:space="0" w:color="auto"/>
                            <w:bottom w:val="none" w:sz="0" w:space="0" w:color="auto"/>
                            <w:right w:val="none" w:sz="0" w:space="0" w:color="auto"/>
                          </w:divBdr>
                        </w:div>
                        <w:div w:id="349376727">
                          <w:marLeft w:val="0"/>
                          <w:marRight w:val="0"/>
                          <w:marTop w:val="0"/>
                          <w:marBottom w:val="0"/>
                          <w:divBdr>
                            <w:top w:val="none" w:sz="0" w:space="0" w:color="auto"/>
                            <w:left w:val="none" w:sz="0" w:space="0" w:color="auto"/>
                            <w:bottom w:val="none" w:sz="0" w:space="0" w:color="auto"/>
                            <w:right w:val="none" w:sz="0" w:space="0" w:color="auto"/>
                          </w:divBdr>
                          <w:divsChild>
                            <w:div w:id="1502357707">
                              <w:marLeft w:val="0"/>
                              <w:marRight w:val="0"/>
                              <w:marTop w:val="300"/>
                              <w:marBottom w:val="300"/>
                              <w:divBdr>
                                <w:top w:val="none" w:sz="0" w:space="0" w:color="auto"/>
                                <w:left w:val="none" w:sz="0" w:space="0" w:color="auto"/>
                                <w:bottom w:val="none" w:sz="0" w:space="0" w:color="auto"/>
                                <w:right w:val="none" w:sz="0" w:space="0" w:color="auto"/>
                              </w:divBdr>
                            </w:div>
                          </w:divsChild>
                        </w:div>
                        <w:div w:id="1327975945">
                          <w:marLeft w:val="0"/>
                          <w:marRight w:val="0"/>
                          <w:marTop w:val="0"/>
                          <w:marBottom w:val="0"/>
                          <w:divBdr>
                            <w:top w:val="none" w:sz="0" w:space="0" w:color="auto"/>
                            <w:left w:val="none" w:sz="0" w:space="0" w:color="auto"/>
                            <w:bottom w:val="none" w:sz="0" w:space="0" w:color="auto"/>
                            <w:right w:val="none" w:sz="0" w:space="0" w:color="auto"/>
                          </w:divBdr>
                          <w:divsChild>
                            <w:div w:id="616258548">
                              <w:marLeft w:val="0"/>
                              <w:marRight w:val="0"/>
                              <w:marTop w:val="300"/>
                              <w:marBottom w:val="300"/>
                              <w:divBdr>
                                <w:top w:val="none" w:sz="0" w:space="0" w:color="auto"/>
                                <w:left w:val="none" w:sz="0" w:space="0" w:color="auto"/>
                                <w:bottom w:val="none" w:sz="0" w:space="0" w:color="auto"/>
                                <w:right w:val="none" w:sz="0" w:space="0" w:color="auto"/>
                              </w:divBdr>
                            </w:div>
                          </w:divsChild>
                        </w:div>
                        <w:div w:id="1813594498">
                          <w:marLeft w:val="0"/>
                          <w:marRight w:val="0"/>
                          <w:marTop w:val="0"/>
                          <w:marBottom w:val="0"/>
                          <w:divBdr>
                            <w:top w:val="none" w:sz="0" w:space="0" w:color="auto"/>
                            <w:left w:val="none" w:sz="0" w:space="0" w:color="auto"/>
                            <w:bottom w:val="none" w:sz="0" w:space="0" w:color="auto"/>
                            <w:right w:val="none" w:sz="0" w:space="0" w:color="auto"/>
                          </w:divBdr>
                          <w:divsChild>
                            <w:div w:id="1700354233">
                              <w:marLeft w:val="-420"/>
                              <w:marRight w:val="0"/>
                              <w:marTop w:val="0"/>
                              <w:marBottom w:val="0"/>
                              <w:divBdr>
                                <w:top w:val="none" w:sz="0" w:space="0" w:color="auto"/>
                                <w:left w:val="none" w:sz="0" w:space="0" w:color="auto"/>
                                <w:bottom w:val="none" w:sz="0" w:space="0" w:color="auto"/>
                                <w:right w:val="none" w:sz="0" w:space="0" w:color="auto"/>
                              </w:divBdr>
                              <w:divsChild>
                                <w:div w:id="462815455">
                                  <w:marLeft w:val="0"/>
                                  <w:marRight w:val="0"/>
                                  <w:marTop w:val="0"/>
                                  <w:marBottom w:val="0"/>
                                  <w:divBdr>
                                    <w:top w:val="none" w:sz="0" w:space="0" w:color="auto"/>
                                    <w:left w:val="none" w:sz="0" w:space="0" w:color="auto"/>
                                    <w:bottom w:val="none" w:sz="0" w:space="0" w:color="auto"/>
                                    <w:right w:val="none" w:sz="0" w:space="0" w:color="auto"/>
                                  </w:divBdr>
                                  <w:divsChild>
                                    <w:div w:id="162820855">
                                      <w:marLeft w:val="0"/>
                                      <w:marRight w:val="0"/>
                                      <w:marTop w:val="0"/>
                                      <w:marBottom w:val="0"/>
                                      <w:divBdr>
                                        <w:top w:val="none" w:sz="0" w:space="0" w:color="auto"/>
                                        <w:left w:val="none" w:sz="0" w:space="0" w:color="auto"/>
                                        <w:bottom w:val="none" w:sz="0" w:space="0" w:color="auto"/>
                                        <w:right w:val="none" w:sz="0" w:space="0" w:color="auto"/>
                                      </w:divBdr>
                                      <w:divsChild>
                                        <w:div w:id="1656565740">
                                          <w:marLeft w:val="0"/>
                                          <w:marRight w:val="0"/>
                                          <w:marTop w:val="0"/>
                                          <w:marBottom w:val="0"/>
                                          <w:divBdr>
                                            <w:top w:val="none" w:sz="0" w:space="0" w:color="auto"/>
                                            <w:left w:val="none" w:sz="0" w:space="0" w:color="auto"/>
                                            <w:bottom w:val="none" w:sz="0" w:space="0" w:color="auto"/>
                                            <w:right w:val="none" w:sz="0" w:space="0" w:color="auto"/>
                                          </w:divBdr>
                                        </w:div>
                                        <w:div w:id="20302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5725">
                              <w:marLeft w:val="-420"/>
                              <w:marRight w:val="0"/>
                              <w:marTop w:val="0"/>
                              <w:marBottom w:val="0"/>
                              <w:divBdr>
                                <w:top w:val="none" w:sz="0" w:space="0" w:color="auto"/>
                                <w:left w:val="none" w:sz="0" w:space="0" w:color="auto"/>
                                <w:bottom w:val="none" w:sz="0" w:space="0" w:color="auto"/>
                                <w:right w:val="none" w:sz="0" w:space="0" w:color="auto"/>
                              </w:divBdr>
                              <w:divsChild>
                                <w:div w:id="1399594437">
                                  <w:marLeft w:val="0"/>
                                  <w:marRight w:val="0"/>
                                  <w:marTop w:val="0"/>
                                  <w:marBottom w:val="0"/>
                                  <w:divBdr>
                                    <w:top w:val="none" w:sz="0" w:space="0" w:color="auto"/>
                                    <w:left w:val="none" w:sz="0" w:space="0" w:color="auto"/>
                                    <w:bottom w:val="none" w:sz="0" w:space="0" w:color="auto"/>
                                    <w:right w:val="none" w:sz="0" w:space="0" w:color="auto"/>
                                  </w:divBdr>
                                  <w:divsChild>
                                    <w:div w:id="121311108">
                                      <w:marLeft w:val="0"/>
                                      <w:marRight w:val="0"/>
                                      <w:marTop w:val="0"/>
                                      <w:marBottom w:val="0"/>
                                      <w:divBdr>
                                        <w:top w:val="none" w:sz="0" w:space="0" w:color="auto"/>
                                        <w:left w:val="none" w:sz="0" w:space="0" w:color="auto"/>
                                        <w:bottom w:val="none" w:sz="0" w:space="0" w:color="auto"/>
                                        <w:right w:val="none" w:sz="0" w:space="0" w:color="auto"/>
                                      </w:divBdr>
                                      <w:divsChild>
                                        <w:div w:id="1442721486">
                                          <w:marLeft w:val="0"/>
                                          <w:marRight w:val="0"/>
                                          <w:marTop w:val="0"/>
                                          <w:marBottom w:val="0"/>
                                          <w:divBdr>
                                            <w:top w:val="none" w:sz="0" w:space="0" w:color="auto"/>
                                            <w:left w:val="none" w:sz="0" w:space="0" w:color="auto"/>
                                            <w:bottom w:val="none" w:sz="0" w:space="0" w:color="auto"/>
                                            <w:right w:val="none" w:sz="0" w:space="0" w:color="auto"/>
                                          </w:divBdr>
                                        </w:div>
                                        <w:div w:id="4052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98412">
                              <w:marLeft w:val="-420"/>
                              <w:marRight w:val="0"/>
                              <w:marTop w:val="0"/>
                              <w:marBottom w:val="0"/>
                              <w:divBdr>
                                <w:top w:val="none" w:sz="0" w:space="0" w:color="auto"/>
                                <w:left w:val="none" w:sz="0" w:space="0" w:color="auto"/>
                                <w:bottom w:val="none" w:sz="0" w:space="0" w:color="auto"/>
                                <w:right w:val="none" w:sz="0" w:space="0" w:color="auto"/>
                              </w:divBdr>
                              <w:divsChild>
                                <w:div w:id="667708566">
                                  <w:marLeft w:val="0"/>
                                  <w:marRight w:val="0"/>
                                  <w:marTop w:val="0"/>
                                  <w:marBottom w:val="0"/>
                                  <w:divBdr>
                                    <w:top w:val="none" w:sz="0" w:space="0" w:color="auto"/>
                                    <w:left w:val="none" w:sz="0" w:space="0" w:color="auto"/>
                                    <w:bottom w:val="none" w:sz="0" w:space="0" w:color="auto"/>
                                    <w:right w:val="none" w:sz="0" w:space="0" w:color="auto"/>
                                  </w:divBdr>
                                  <w:divsChild>
                                    <w:div w:id="1173182811">
                                      <w:marLeft w:val="0"/>
                                      <w:marRight w:val="0"/>
                                      <w:marTop w:val="0"/>
                                      <w:marBottom w:val="0"/>
                                      <w:divBdr>
                                        <w:top w:val="none" w:sz="0" w:space="0" w:color="auto"/>
                                        <w:left w:val="none" w:sz="0" w:space="0" w:color="auto"/>
                                        <w:bottom w:val="none" w:sz="0" w:space="0" w:color="auto"/>
                                        <w:right w:val="none" w:sz="0" w:space="0" w:color="auto"/>
                                      </w:divBdr>
                                      <w:divsChild>
                                        <w:div w:id="157114149">
                                          <w:marLeft w:val="0"/>
                                          <w:marRight w:val="0"/>
                                          <w:marTop w:val="0"/>
                                          <w:marBottom w:val="0"/>
                                          <w:divBdr>
                                            <w:top w:val="none" w:sz="0" w:space="0" w:color="auto"/>
                                            <w:left w:val="none" w:sz="0" w:space="0" w:color="auto"/>
                                            <w:bottom w:val="none" w:sz="0" w:space="0" w:color="auto"/>
                                            <w:right w:val="none" w:sz="0" w:space="0" w:color="auto"/>
                                          </w:divBdr>
                                        </w:div>
                                        <w:div w:id="5866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8058">
                              <w:marLeft w:val="-420"/>
                              <w:marRight w:val="0"/>
                              <w:marTop w:val="0"/>
                              <w:marBottom w:val="0"/>
                              <w:divBdr>
                                <w:top w:val="none" w:sz="0" w:space="0" w:color="auto"/>
                                <w:left w:val="none" w:sz="0" w:space="0" w:color="auto"/>
                                <w:bottom w:val="none" w:sz="0" w:space="0" w:color="auto"/>
                                <w:right w:val="none" w:sz="0" w:space="0" w:color="auto"/>
                              </w:divBdr>
                              <w:divsChild>
                                <w:div w:id="1635215746">
                                  <w:marLeft w:val="0"/>
                                  <w:marRight w:val="0"/>
                                  <w:marTop w:val="0"/>
                                  <w:marBottom w:val="0"/>
                                  <w:divBdr>
                                    <w:top w:val="none" w:sz="0" w:space="0" w:color="auto"/>
                                    <w:left w:val="none" w:sz="0" w:space="0" w:color="auto"/>
                                    <w:bottom w:val="none" w:sz="0" w:space="0" w:color="auto"/>
                                    <w:right w:val="none" w:sz="0" w:space="0" w:color="auto"/>
                                  </w:divBdr>
                                  <w:divsChild>
                                    <w:div w:id="2008167420">
                                      <w:marLeft w:val="0"/>
                                      <w:marRight w:val="0"/>
                                      <w:marTop w:val="0"/>
                                      <w:marBottom w:val="0"/>
                                      <w:divBdr>
                                        <w:top w:val="none" w:sz="0" w:space="0" w:color="auto"/>
                                        <w:left w:val="none" w:sz="0" w:space="0" w:color="auto"/>
                                        <w:bottom w:val="none" w:sz="0" w:space="0" w:color="auto"/>
                                        <w:right w:val="none" w:sz="0" w:space="0" w:color="auto"/>
                                      </w:divBdr>
                                      <w:divsChild>
                                        <w:div w:id="1712222256">
                                          <w:marLeft w:val="0"/>
                                          <w:marRight w:val="0"/>
                                          <w:marTop w:val="0"/>
                                          <w:marBottom w:val="0"/>
                                          <w:divBdr>
                                            <w:top w:val="none" w:sz="0" w:space="0" w:color="auto"/>
                                            <w:left w:val="none" w:sz="0" w:space="0" w:color="auto"/>
                                            <w:bottom w:val="none" w:sz="0" w:space="0" w:color="auto"/>
                                            <w:right w:val="none" w:sz="0" w:space="0" w:color="auto"/>
                                          </w:divBdr>
                                        </w:div>
                                        <w:div w:id="1175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089759">
          <w:marLeft w:val="0"/>
          <w:marRight w:val="0"/>
          <w:marTop w:val="0"/>
          <w:marBottom w:val="0"/>
          <w:divBdr>
            <w:top w:val="none" w:sz="0" w:space="0" w:color="auto"/>
            <w:left w:val="none" w:sz="0" w:space="0" w:color="auto"/>
            <w:bottom w:val="none" w:sz="0" w:space="0" w:color="auto"/>
            <w:right w:val="none" w:sz="0" w:space="0" w:color="auto"/>
          </w:divBdr>
          <w:divsChild>
            <w:div w:id="1773278096">
              <w:marLeft w:val="0"/>
              <w:marRight w:val="0"/>
              <w:marTop w:val="0"/>
              <w:marBottom w:val="0"/>
              <w:divBdr>
                <w:top w:val="none" w:sz="0" w:space="0" w:color="auto"/>
                <w:left w:val="none" w:sz="0" w:space="0" w:color="auto"/>
                <w:bottom w:val="none" w:sz="0" w:space="0" w:color="auto"/>
                <w:right w:val="none" w:sz="0" w:space="0" w:color="auto"/>
              </w:divBdr>
              <w:divsChild>
                <w:div w:id="1922790701">
                  <w:marLeft w:val="0"/>
                  <w:marRight w:val="0"/>
                  <w:marTop w:val="0"/>
                  <w:marBottom w:val="0"/>
                  <w:divBdr>
                    <w:top w:val="none" w:sz="0" w:space="0" w:color="auto"/>
                    <w:left w:val="none" w:sz="0" w:space="0" w:color="auto"/>
                    <w:bottom w:val="none" w:sz="0" w:space="0" w:color="auto"/>
                    <w:right w:val="none" w:sz="0" w:space="0" w:color="auto"/>
                  </w:divBdr>
                  <w:divsChild>
                    <w:div w:id="1793788578">
                      <w:marLeft w:val="0"/>
                      <w:marRight w:val="0"/>
                      <w:marTop w:val="0"/>
                      <w:marBottom w:val="0"/>
                      <w:divBdr>
                        <w:top w:val="none" w:sz="0" w:space="0" w:color="auto"/>
                        <w:left w:val="none" w:sz="0" w:space="0" w:color="auto"/>
                        <w:bottom w:val="none" w:sz="0" w:space="0" w:color="auto"/>
                        <w:right w:val="none" w:sz="0" w:space="0" w:color="auto"/>
                      </w:divBdr>
                      <w:divsChild>
                        <w:div w:id="544101491">
                          <w:marLeft w:val="0"/>
                          <w:marRight w:val="0"/>
                          <w:marTop w:val="0"/>
                          <w:marBottom w:val="0"/>
                          <w:divBdr>
                            <w:top w:val="none" w:sz="0" w:space="0" w:color="auto"/>
                            <w:left w:val="none" w:sz="0" w:space="0" w:color="auto"/>
                            <w:bottom w:val="none" w:sz="0" w:space="0" w:color="auto"/>
                            <w:right w:val="none" w:sz="0" w:space="0" w:color="auto"/>
                          </w:divBdr>
                          <w:divsChild>
                            <w:div w:id="1888182553">
                              <w:marLeft w:val="0"/>
                              <w:marRight w:val="0"/>
                              <w:marTop w:val="0"/>
                              <w:marBottom w:val="0"/>
                              <w:divBdr>
                                <w:top w:val="none" w:sz="0" w:space="0" w:color="auto"/>
                                <w:left w:val="none" w:sz="0" w:space="0" w:color="auto"/>
                                <w:bottom w:val="none" w:sz="0" w:space="0" w:color="auto"/>
                                <w:right w:val="none" w:sz="0" w:space="0" w:color="auto"/>
                              </w:divBdr>
                              <w:divsChild>
                                <w:div w:id="2122414128">
                                  <w:marLeft w:val="0"/>
                                  <w:marRight w:val="0"/>
                                  <w:marTop w:val="0"/>
                                  <w:marBottom w:val="0"/>
                                  <w:divBdr>
                                    <w:top w:val="none" w:sz="0" w:space="0" w:color="auto"/>
                                    <w:left w:val="none" w:sz="0" w:space="0" w:color="auto"/>
                                    <w:bottom w:val="none" w:sz="0" w:space="0" w:color="auto"/>
                                    <w:right w:val="none" w:sz="0" w:space="0" w:color="auto"/>
                                  </w:divBdr>
                                  <w:divsChild>
                                    <w:div w:id="904074989">
                                      <w:marLeft w:val="0"/>
                                      <w:marRight w:val="0"/>
                                      <w:marTop w:val="0"/>
                                      <w:marBottom w:val="0"/>
                                      <w:divBdr>
                                        <w:top w:val="none" w:sz="0" w:space="0" w:color="auto"/>
                                        <w:left w:val="none" w:sz="0" w:space="0" w:color="auto"/>
                                        <w:bottom w:val="none" w:sz="0" w:space="0" w:color="auto"/>
                                        <w:right w:val="none" w:sz="0" w:space="0" w:color="auto"/>
                                      </w:divBdr>
                                      <w:divsChild>
                                        <w:div w:id="1106850390">
                                          <w:marLeft w:val="0"/>
                                          <w:marRight w:val="180"/>
                                          <w:marTop w:val="0"/>
                                          <w:marBottom w:val="0"/>
                                          <w:divBdr>
                                            <w:top w:val="none" w:sz="0" w:space="0" w:color="auto"/>
                                            <w:left w:val="none" w:sz="0" w:space="0" w:color="auto"/>
                                            <w:bottom w:val="none" w:sz="0" w:space="0" w:color="auto"/>
                                            <w:right w:val="none" w:sz="0" w:space="0" w:color="auto"/>
                                          </w:divBdr>
                                          <w:divsChild>
                                            <w:div w:id="344986724">
                                              <w:marLeft w:val="0"/>
                                              <w:marRight w:val="0"/>
                                              <w:marTop w:val="0"/>
                                              <w:marBottom w:val="0"/>
                                              <w:divBdr>
                                                <w:top w:val="none" w:sz="0" w:space="0" w:color="auto"/>
                                                <w:left w:val="none" w:sz="0" w:space="0" w:color="auto"/>
                                                <w:bottom w:val="none" w:sz="0" w:space="0" w:color="auto"/>
                                                <w:right w:val="none" w:sz="0" w:space="0" w:color="auto"/>
                                              </w:divBdr>
                                              <w:divsChild>
                                                <w:div w:id="1294748901">
                                                  <w:marLeft w:val="0"/>
                                                  <w:marRight w:val="0"/>
                                                  <w:marTop w:val="0"/>
                                                  <w:marBottom w:val="0"/>
                                                  <w:divBdr>
                                                    <w:top w:val="none" w:sz="0" w:space="0" w:color="auto"/>
                                                    <w:left w:val="none" w:sz="0" w:space="0" w:color="auto"/>
                                                    <w:bottom w:val="none" w:sz="0" w:space="0" w:color="auto"/>
                                                    <w:right w:val="none" w:sz="0" w:space="0" w:color="auto"/>
                                                  </w:divBdr>
                                                  <w:divsChild>
                                                    <w:div w:id="2061123934">
                                                      <w:marLeft w:val="0"/>
                                                      <w:marRight w:val="0"/>
                                                      <w:marTop w:val="0"/>
                                                      <w:marBottom w:val="0"/>
                                                      <w:divBdr>
                                                        <w:top w:val="none" w:sz="0" w:space="0" w:color="auto"/>
                                                        <w:left w:val="none" w:sz="0" w:space="0" w:color="auto"/>
                                                        <w:bottom w:val="none" w:sz="0" w:space="0" w:color="auto"/>
                                                        <w:right w:val="none" w:sz="0" w:space="0" w:color="auto"/>
                                                      </w:divBdr>
                                                      <w:divsChild>
                                                        <w:div w:id="952632166">
                                                          <w:marLeft w:val="0"/>
                                                          <w:marRight w:val="0"/>
                                                          <w:marTop w:val="0"/>
                                                          <w:marBottom w:val="0"/>
                                                          <w:divBdr>
                                                            <w:top w:val="none" w:sz="0" w:space="0" w:color="auto"/>
                                                            <w:left w:val="none" w:sz="0" w:space="0" w:color="auto"/>
                                                            <w:bottom w:val="none" w:sz="0" w:space="0" w:color="auto"/>
                                                            <w:right w:val="none" w:sz="0" w:space="0" w:color="auto"/>
                                                          </w:divBdr>
                                                          <w:divsChild>
                                                            <w:div w:id="2038120440">
                                                              <w:marLeft w:val="0"/>
                                                              <w:marRight w:val="0"/>
                                                              <w:marTop w:val="0"/>
                                                              <w:marBottom w:val="0"/>
                                                              <w:divBdr>
                                                                <w:top w:val="none" w:sz="0" w:space="0" w:color="auto"/>
                                                                <w:left w:val="none" w:sz="0" w:space="0" w:color="auto"/>
                                                                <w:bottom w:val="none" w:sz="0" w:space="0" w:color="auto"/>
                                                                <w:right w:val="none" w:sz="0" w:space="0" w:color="auto"/>
                                                              </w:divBdr>
                                                            </w:div>
                                                          </w:divsChild>
                                                        </w:div>
                                                        <w:div w:id="1686860888">
                                                          <w:marLeft w:val="0"/>
                                                          <w:marRight w:val="0"/>
                                                          <w:marTop w:val="0"/>
                                                          <w:marBottom w:val="0"/>
                                                          <w:divBdr>
                                                            <w:top w:val="none" w:sz="0" w:space="0" w:color="auto"/>
                                                            <w:left w:val="none" w:sz="0" w:space="0" w:color="auto"/>
                                                            <w:bottom w:val="none" w:sz="0" w:space="0" w:color="auto"/>
                                                            <w:right w:val="none" w:sz="0" w:space="0" w:color="auto"/>
                                                          </w:divBdr>
                                                          <w:divsChild>
                                                            <w:div w:id="17647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0886585">
      <w:bodyDiv w:val="1"/>
      <w:marLeft w:val="0"/>
      <w:marRight w:val="0"/>
      <w:marTop w:val="0"/>
      <w:marBottom w:val="0"/>
      <w:divBdr>
        <w:top w:val="none" w:sz="0" w:space="0" w:color="auto"/>
        <w:left w:val="none" w:sz="0" w:space="0" w:color="auto"/>
        <w:bottom w:val="none" w:sz="0" w:space="0" w:color="auto"/>
        <w:right w:val="none" w:sz="0" w:space="0" w:color="auto"/>
      </w:divBdr>
    </w:div>
    <w:div w:id="1066688371">
      <w:bodyDiv w:val="1"/>
      <w:marLeft w:val="0"/>
      <w:marRight w:val="0"/>
      <w:marTop w:val="0"/>
      <w:marBottom w:val="0"/>
      <w:divBdr>
        <w:top w:val="none" w:sz="0" w:space="0" w:color="auto"/>
        <w:left w:val="none" w:sz="0" w:space="0" w:color="auto"/>
        <w:bottom w:val="none" w:sz="0" w:space="0" w:color="auto"/>
        <w:right w:val="none" w:sz="0" w:space="0" w:color="auto"/>
      </w:divBdr>
    </w:div>
    <w:div w:id="1143086837">
      <w:bodyDiv w:val="1"/>
      <w:marLeft w:val="0"/>
      <w:marRight w:val="0"/>
      <w:marTop w:val="0"/>
      <w:marBottom w:val="0"/>
      <w:divBdr>
        <w:top w:val="none" w:sz="0" w:space="0" w:color="auto"/>
        <w:left w:val="none" w:sz="0" w:space="0" w:color="auto"/>
        <w:bottom w:val="none" w:sz="0" w:space="0" w:color="auto"/>
        <w:right w:val="none" w:sz="0" w:space="0" w:color="auto"/>
      </w:divBdr>
    </w:div>
    <w:div w:id="1330988368">
      <w:bodyDiv w:val="1"/>
      <w:marLeft w:val="0"/>
      <w:marRight w:val="0"/>
      <w:marTop w:val="0"/>
      <w:marBottom w:val="0"/>
      <w:divBdr>
        <w:top w:val="none" w:sz="0" w:space="0" w:color="auto"/>
        <w:left w:val="none" w:sz="0" w:space="0" w:color="auto"/>
        <w:bottom w:val="none" w:sz="0" w:space="0" w:color="auto"/>
        <w:right w:val="none" w:sz="0" w:space="0" w:color="auto"/>
      </w:divBdr>
      <w:divsChild>
        <w:div w:id="1565483657">
          <w:marLeft w:val="0"/>
          <w:marRight w:val="0"/>
          <w:marTop w:val="0"/>
          <w:marBottom w:val="0"/>
          <w:divBdr>
            <w:top w:val="none" w:sz="0" w:space="0" w:color="auto"/>
            <w:left w:val="none" w:sz="0" w:space="0" w:color="auto"/>
            <w:bottom w:val="none" w:sz="0" w:space="0" w:color="auto"/>
            <w:right w:val="none" w:sz="0" w:space="0" w:color="auto"/>
          </w:divBdr>
        </w:div>
      </w:divsChild>
    </w:div>
    <w:div w:id="1646428038">
      <w:bodyDiv w:val="1"/>
      <w:marLeft w:val="0"/>
      <w:marRight w:val="0"/>
      <w:marTop w:val="0"/>
      <w:marBottom w:val="0"/>
      <w:divBdr>
        <w:top w:val="none" w:sz="0" w:space="0" w:color="auto"/>
        <w:left w:val="none" w:sz="0" w:space="0" w:color="auto"/>
        <w:bottom w:val="none" w:sz="0" w:space="0" w:color="auto"/>
        <w:right w:val="none" w:sz="0" w:space="0" w:color="auto"/>
      </w:divBdr>
    </w:div>
    <w:div w:id="1650863422">
      <w:bodyDiv w:val="1"/>
      <w:marLeft w:val="0"/>
      <w:marRight w:val="0"/>
      <w:marTop w:val="0"/>
      <w:marBottom w:val="0"/>
      <w:divBdr>
        <w:top w:val="none" w:sz="0" w:space="0" w:color="auto"/>
        <w:left w:val="none" w:sz="0" w:space="0" w:color="auto"/>
        <w:bottom w:val="none" w:sz="0" w:space="0" w:color="auto"/>
        <w:right w:val="none" w:sz="0" w:space="0" w:color="auto"/>
      </w:divBdr>
    </w:div>
    <w:div w:id="19838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modules/model_io/models/ll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alyticsvidhya.com/bloga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li-technology.com/platform/explore-and-fix" TargetMode="External"/><Relationship Id="rId5" Type="http://schemas.openxmlformats.org/officeDocument/2006/relationships/footnotes" Target="footnotes.xml"/><Relationship Id="rId10" Type="http://schemas.openxmlformats.org/officeDocument/2006/relationships/hyperlink" Target="https://python.langchain.com/docs/modules/model_io/models/" TargetMode="External"/><Relationship Id="rId4" Type="http://schemas.openxmlformats.org/officeDocument/2006/relationships/webSettings" Target="webSettings.xml"/><Relationship Id="rId9" Type="http://schemas.openxmlformats.org/officeDocument/2006/relationships/hyperlink" Target="https://python.langchain.com/docs/modules/model_io/models/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Jha</dc:creator>
  <cp:keywords/>
  <dc:description/>
  <cp:lastModifiedBy>Gopal Jha</cp:lastModifiedBy>
  <cp:revision>1</cp:revision>
  <dcterms:created xsi:type="dcterms:W3CDTF">2023-11-03T12:03:00Z</dcterms:created>
  <dcterms:modified xsi:type="dcterms:W3CDTF">2023-11-03T12:54:00Z</dcterms:modified>
</cp:coreProperties>
</file>